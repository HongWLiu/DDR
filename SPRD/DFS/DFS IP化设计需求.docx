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328" w:rsidRPr="00553F80" w:rsidRDefault="00BB6F28" w:rsidP="00283328">
      <w:pPr>
        <w:pStyle w:val="a6"/>
        <w:rPr>
          <w:rFonts w:ascii="Calibri" w:eastAsia="新宋体" w:hAnsi="Calibri"/>
          <w:b w:val="0"/>
          <w:lang w:eastAsia="zh-CN"/>
        </w:rPr>
      </w:pPr>
      <w:bookmarkStart w:id="0" w:name="_Toc5714220"/>
      <w:r w:rsidRPr="00BB6F28">
        <w:rPr>
          <w:rFonts w:ascii="Calibri" w:eastAsia="新宋体" w:hAnsi="Calibri"/>
          <w:b w:val="0"/>
          <w:lang w:eastAsia="zh-CN"/>
        </w:rPr>
        <w:t>DFS IP</w:t>
      </w:r>
      <w:r w:rsidRPr="00BB6F28">
        <w:rPr>
          <w:rFonts w:ascii="Calibri" w:eastAsia="新宋体" w:hAnsi="Calibri" w:hint="eastAsia"/>
          <w:b w:val="0"/>
          <w:lang w:eastAsia="zh-CN"/>
        </w:rPr>
        <w:t>设计</w:t>
      </w:r>
      <w:r w:rsidRPr="00BB6F28">
        <w:rPr>
          <w:rFonts w:ascii="Calibri" w:eastAsia="新宋体" w:hAnsi="Calibri"/>
          <w:b w:val="0"/>
          <w:lang w:eastAsia="zh-CN"/>
        </w:rPr>
        <w:t>需求</w:t>
      </w:r>
      <w:bookmarkEnd w:id="0"/>
    </w:p>
    <w:p w:rsidR="00283328" w:rsidRPr="00553F80" w:rsidRDefault="00283328" w:rsidP="00283328">
      <w:pPr>
        <w:rPr>
          <w:rFonts w:ascii="Calibri" w:eastAsia="新宋体" w:hAnsi="Calibri"/>
          <w:color w:val="FF0000"/>
          <w:sz w:val="48"/>
        </w:rPr>
      </w:pPr>
      <w:r>
        <w:rPr>
          <w:rFonts w:ascii="Calibri" w:eastAsia="新宋体" w:hAnsi="Calibri"/>
          <w:noProof/>
          <w:color w:val="FF0000"/>
          <w:sz w:val="48"/>
          <w:lang w:eastAsia="zh-CN"/>
        </w:rPr>
        <mc:AlternateContent>
          <mc:Choice Requires="wps">
            <w:drawing>
              <wp:inline distT="0" distB="0" distL="0" distR="0" wp14:anchorId="7446EAAE" wp14:editId="5FA6151D">
                <wp:extent cx="5921375" cy="0"/>
                <wp:effectExtent l="0" t="0" r="22225" b="19050"/>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6D19B75" id="直接连接符 3" o:spid="_x0000_s1026" style="visibility:visible;mso-wrap-style:square;mso-left-percent:-10001;mso-top-percent:-10001;mso-position-horizontal:absolute;mso-position-horizontal-relative:char;mso-position-vertical:absolute;mso-position-vertical-relative:line;mso-left-percent:-10001;mso-top-percent:-10001" from="0,0" to="466.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" strokeweight="1.5pt">
                <w10:anchorlock/>
              </v:line>
            </w:pict>
          </mc:Fallback>
        </mc:AlternateContent>
      </w:r>
    </w:p>
    <w:p w:rsidR="00283328" w:rsidRPr="00553F80" w:rsidRDefault="00283328" w:rsidP="00283328">
      <w:pPr>
        <w:ind w:firstLine="961"/>
        <w:jc w:val="center"/>
        <w:rPr>
          <w:rFonts w:ascii="Calibri" w:eastAsia="新宋体" w:hAnsi="Calibri"/>
          <w:sz w:val="48"/>
        </w:rPr>
      </w:pPr>
    </w:p>
    <w:p w:rsidR="00283328" w:rsidRPr="00553F80" w:rsidRDefault="00283328" w:rsidP="00283328">
      <w:pPr>
        <w:ind w:firstLine="560"/>
        <w:jc w:val="right"/>
        <w:rPr>
          <w:rFonts w:ascii="Calibri" w:eastAsia="新宋体" w:hAnsi="Calibri"/>
          <w:sz w:val="28"/>
          <w:szCs w:val="24"/>
        </w:rPr>
      </w:pPr>
    </w:p>
    <w:p w:rsidR="00283328" w:rsidRPr="00553F80" w:rsidRDefault="00283328" w:rsidP="00283328">
      <w:pPr>
        <w:ind w:firstLine="560"/>
        <w:jc w:val="right"/>
        <w:rPr>
          <w:rFonts w:ascii="Calibri" w:eastAsia="新宋体" w:hAnsi="Calibri"/>
          <w:sz w:val="28"/>
          <w:szCs w:val="24"/>
          <w:lang w:eastAsia="zh-CN"/>
        </w:rPr>
      </w:pPr>
    </w:p>
    <w:p w:rsidR="00283328" w:rsidRPr="00553F80" w:rsidRDefault="00283328" w:rsidP="00283328">
      <w:pPr>
        <w:pStyle w:val="a7"/>
        <w:spacing w:line="240" w:lineRule="auto"/>
        <w:ind w:firstLine="560"/>
        <w:rPr>
          <w:rFonts w:ascii="Calibri" w:eastAsia="新宋体" w:hAnsi="Calibri" w:cs="Times New Roman"/>
          <w:szCs w:val="24"/>
        </w:rPr>
      </w:pPr>
    </w:p>
    <w:p w:rsidR="00283328" w:rsidRPr="00553F80" w:rsidRDefault="00283328" w:rsidP="002D234D">
      <w:pPr>
        <w:pStyle w:val="a7"/>
        <w:spacing w:line="240" w:lineRule="auto"/>
        <w:ind w:left="0" w:right="560" w:firstLineChars="0" w:firstLine="0"/>
        <w:jc w:val="both"/>
        <w:rPr>
          <w:rFonts w:ascii="Calibri" w:eastAsia="新宋体" w:hAnsi="Calibri" w:cs="Times New Roman"/>
          <w:szCs w:val="24"/>
        </w:rPr>
      </w:pPr>
    </w:p>
    <w:tbl>
      <w:tblPr>
        <w:tblW w:w="9271" w:type="dxa"/>
        <w:tblInd w:w="2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000" w:firstRow="0" w:lastRow="0" w:firstColumn="0" w:lastColumn="0" w:noHBand="0" w:noVBand="0"/>
      </w:tblPr>
      <w:tblGrid>
        <w:gridCol w:w="2325"/>
        <w:gridCol w:w="2552"/>
        <w:gridCol w:w="2409"/>
        <w:gridCol w:w="1985"/>
      </w:tblGrid>
      <w:tr w:rsidR="00283328" w:rsidRPr="00553F80" w:rsidTr="00581B85">
        <w:trPr>
          <w:trHeight w:val="215"/>
        </w:trPr>
        <w:tc>
          <w:tcPr>
            <w:tcW w:w="2325" w:type="dxa"/>
            <w:vAlign w:val="center"/>
          </w:tcPr>
          <w:p w:rsidR="00283328" w:rsidRPr="00553F80" w:rsidRDefault="00283328" w:rsidP="00581B85">
            <w:pPr>
              <w:spacing w:before="40" w:after="40"/>
              <w:jc w:val="right"/>
              <w:rPr>
                <w:rFonts w:ascii="Calibri" w:eastAsia="新宋体" w:hAnsi="Calibri"/>
              </w:rPr>
            </w:pPr>
            <w:r w:rsidRPr="00553F80">
              <w:rPr>
                <w:rFonts w:ascii="Calibri" w:eastAsia="新宋体" w:hAnsi="Calibri"/>
              </w:rPr>
              <w:t>Document Number:</w:t>
            </w:r>
          </w:p>
        </w:tc>
        <w:tc>
          <w:tcPr>
            <w:tcW w:w="2552" w:type="dxa"/>
            <w:vAlign w:val="center"/>
          </w:tcPr>
          <w:p w:rsidR="00283328" w:rsidRPr="00553F80" w:rsidRDefault="00283328" w:rsidP="00581B85">
            <w:pPr>
              <w:spacing w:before="40" w:after="40"/>
              <w:rPr>
                <w:rFonts w:ascii="Calibri" w:eastAsia="新宋体" w:hAnsi="Calibri"/>
                <w:sz w:val="18"/>
              </w:rPr>
            </w:pPr>
          </w:p>
        </w:tc>
        <w:tc>
          <w:tcPr>
            <w:tcW w:w="2409" w:type="dxa"/>
            <w:vAlign w:val="center"/>
          </w:tcPr>
          <w:p w:rsidR="00283328" w:rsidRPr="00553F80" w:rsidRDefault="00283328" w:rsidP="00581B85">
            <w:pPr>
              <w:spacing w:before="40" w:after="40"/>
              <w:jc w:val="right"/>
              <w:rPr>
                <w:rFonts w:ascii="Calibri" w:eastAsia="新宋体" w:hAnsi="Calibri"/>
              </w:rPr>
            </w:pPr>
            <w:r w:rsidRPr="00553F80">
              <w:rPr>
                <w:rFonts w:ascii="Calibri" w:eastAsia="新宋体" w:hAnsi="Calibri"/>
              </w:rPr>
              <w:t>Document Version:</w:t>
            </w:r>
          </w:p>
        </w:tc>
        <w:tc>
          <w:tcPr>
            <w:tcW w:w="1985" w:type="dxa"/>
            <w:vAlign w:val="center"/>
          </w:tcPr>
          <w:p w:rsidR="00283328" w:rsidRPr="00553F80" w:rsidRDefault="00283328" w:rsidP="00581B85">
            <w:pPr>
              <w:spacing w:before="40" w:after="40"/>
              <w:rPr>
                <w:rFonts w:ascii="Calibri" w:eastAsia="新宋体" w:hAnsi="Calibri"/>
                <w:sz w:val="18"/>
              </w:rPr>
            </w:pPr>
          </w:p>
        </w:tc>
      </w:tr>
      <w:tr w:rsidR="00283328" w:rsidRPr="00553F80" w:rsidTr="00581B85">
        <w:tc>
          <w:tcPr>
            <w:tcW w:w="2325" w:type="dxa"/>
            <w:vAlign w:val="center"/>
          </w:tcPr>
          <w:p w:rsidR="00283328" w:rsidRPr="00553F80" w:rsidRDefault="00283328" w:rsidP="00581B85">
            <w:pPr>
              <w:spacing w:before="40" w:after="40"/>
              <w:jc w:val="right"/>
              <w:rPr>
                <w:rFonts w:ascii="Calibri" w:eastAsia="新宋体" w:hAnsi="Calibri"/>
              </w:rPr>
            </w:pPr>
            <w:r w:rsidRPr="00553F80">
              <w:rPr>
                <w:rFonts w:ascii="Calibri" w:eastAsia="新宋体" w:hAnsi="Calibri"/>
              </w:rPr>
              <w:t>Owner:</w:t>
            </w:r>
          </w:p>
        </w:tc>
        <w:tc>
          <w:tcPr>
            <w:tcW w:w="2552" w:type="dxa"/>
            <w:vAlign w:val="center"/>
          </w:tcPr>
          <w:p w:rsidR="00283328" w:rsidRPr="00553F80" w:rsidRDefault="00283328" w:rsidP="00581B85">
            <w:pPr>
              <w:spacing w:before="40" w:after="40"/>
              <w:rPr>
                <w:rFonts w:ascii="Calibri" w:eastAsia="新宋体" w:hAnsi="Calibri"/>
                <w:sz w:val="18"/>
              </w:rPr>
            </w:pPr>
          </w:p>
        </w:tc>
        <w:tc>
          <w:tcPr>
            <w:tcW w:w="2409" w:type="dxa"/>
            <w:vAlign w:val="center"/>
          </w:tcPr>
          <w:p w:rsidR="00283328" w:rsidRPr="00553F80" w:rsidRDefault="00283328" w:rsidP="00581B85">
            <w:pPr>
              <w:spacing w:before="40" w:after="40"/>
              <w:jc w:val="right"/>
              <w:rPr>
                <w:rFonts w:ascii="Calibri" w:eastAsia="新宋体" w:hAnsi="Calibri"/>
              </w:rPr>
            </w:pPr>
            <w:r w:rsidRPr="00553F80">
              <w:rPr>
                <w:rFonts w:ascii="Calibri" w:eastAsia="新宋体" w:hAnsi="Calibri"/>
              </w:rPr>
              <w:t>Date:</w:t>
            </w:r>
          </w:p>
        </w:tc>
        <w:tc>
          <w:tcPr>
            <w:tcW w:w="1985" w:type="dxa"/>
            <w:vAlign w:val="center"/>
          </w:tcPr>
          <w:p w:rsidR="00283328" w:rsidRPr="00553F80" w:rsidRDefault="00283328" w:rsidP="00581B85">
            <w:pPr>
              <w:spacing w:before="40" w:after="40"/>
              <w:rPr>
                <w:rFonts w:ascii="Calibri" w:eastAsia="新宋体" w:hAnsi="Calibri"/>
                <w:sz w:val="18"/>
                <w:lang w:eastAsia="zh-CN"/>
              </w:rPr>
            </w:pPr>
          </w:p>
        </w:tc>
      </w:tr>
      <w:tr w:rsidR="00283328" w:rsidRPr="00553F80" w:rsidTr="00581B85">
        <w:trPr>
          <w:trHeight w:val="413"/>
        </w:trPr>
        <w:tc>
          <w:tcPr>
            <w:tcW w:w="2325" w:type="dxa"/>
          </w:tcPr>
          <w:p w:rsidR="00283328" w:rsidRPr="00553F80" w:rsidRDefault="00283328" w:rsidP="00581B85">
            <w:pPr>
              <w:spacing w:before="40" w:after="40"/>
              <w:jc w:val="right"/>
              <w:rPr>
                <w:rFonts w:ascii="Calibri" w:eastAsia="新宋体" w:hAnsi="Calibri"/>
              </w:rPr>
            </w:pPr>
            <w:r w:rsidRPr="00553F80">
              <w:rPr>
                <w:rFonts w:ascii="Calibri" w:eastAsia="新宋体" w:hAnsi="Calibri"/>
              </w:rPr>
              <w:t>Document Type:</w:t>
            </w:r>
          </w:p>
        </w:tc>
        <w:tc>
          <w:tcPr>
            <w:tcW w:w="6946" w:type="dxa"/>
            <w:gridSpan w:val="3"/>
          </w:tcPr>
          <w:p w:rsidR="00283328" w:rsidRPr="00553F80" w:rsidRDefault="00283328" w:rsidP="00581B85">
            <w:pPr>
              <w:spacing w:before="40" w:after="40"/>
              <w:rPr>
                <w:rFonts w:ascii="Calibri" w:eastAsia="新宋体" w:hAnsi="Calibri"/>
                <w:sz w:val="18"/>
              </w:rPr>
            </w:pPr>
          </w:p>
        </w:tc>
      </w:tr>
      <w:tr w:rsidR="00283328" w:rsidRPr="00553F80" w:rsidTr="00581B85">
        <w:trPr>
          <w:trHeight w:val="2978"/>
        </w:trPr>
        <w:tc>
          <w:tcPr>
            <w:tcW w:w="2325" w:type="dxa"/>
          </w:tcPr>
          <w:p w:rsidR="00283328" w:rsidRPr="00553F80" w:rsidRDefault="00283328" w:rsidP="00581B85">
            <w:pPr>
              <w:spacing w:before="40" w:after="40"/>
              <w:jc w:val="right"/>
              <w:rPr>
                <w:rFonts w:ascii="Calibri" w:eastAsia="新宋体" w:hAnsi="Calibri"/>
              </w:rPr>
            </w:pPr>
            <w:r w:rsidRPr="00553F80">
              <w:rPr>
                <w:rFonts w:ascii="Calibri" w:eastAsia="新宋体" w:hAnsi="Calibri"/>
              </w:rPr>
              <w:t>NOTE:</w:t>
            </w:r>
          </w:p>
        </w:tc>
        <w:tc>
          <w:tcPr>
            <w:tcW w:w="6946" w:type="dxa"/>
            <w:gridSpan w:val="3"/>
          </w:tcPr>
          <w:p w:rsidR="00283328" w:rsidRPr="00553F80" w:rsidRDefault="00283328" w:rsidP="00581B85">
            <w:pPr>
              <w:spacing w:before="40" w:after="40"/>
              <w:rPr>
                <w:rFonts w:ascii="Calibri" w:eastAsia="新宋体" w:hAnsi="Calibri"/>
                <w:sz w:val="18"/>
              </w:rPr>
            </w:pPr>
            <w:r w:rsidRPr="00553F80">
              <w:rPr>
                <w:rFonts w:ascii="Calibri" w:eastAsia="新宋体" w:hAnsi="Calibri"/>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rsidR="00283328" w:rsidRPr="00553F80" w:rsidRDefault="00283328" w:rsidP="00581B85">
            <w:pPr>
              <w:spacing w:before="40" w:after="40"/>
              <w:rPr>
                <w:rFonts w:ascii="Calibri" w:eastAsia="新宋体" w:hAnsi="Calibri"/>
                <w:sz w:val="18"/>
              </w:rPr>
            </w:pPr>
          </w:p>
          <w:p w:rsidR="00283328" w:rsidRPr="00553F80" w:rsidRDefault="00283328" w:rsidP="00581B85">
            <w:pPr>
              <w:spacing w:before="40" w:after="40"/>
              <w:rPr>
                <w:rFonts w:ascii="Calibri" w:eastAsia="新宋体" w:hAnsi="Calibri"/>
                <w:sz w:val="18"/>
              </w:rPr>
            </w:pPr>
            <w:r w:rsidRPr="00553F80">
              <w:rPr>
                <w:rFonts w:ascii="Calibri" w:eastAsia="新宋体" w:hAnsi="Calibri"/>
                <w:sz w:val="18"/>
              </w:rPr>
              <w:t>This document is subject to change without notice. Please verify that your company has the most recent specification.</w:t>
            </w:r>
          </w:p>
          <w:p w:rsidR="00283328" w:rsidRPr="00553F80" w:rsidRDefault="00283328" w:rsidP="00581B85">
            <w:pPr>
              <w:spacing w:before="40" w:after="40"/>
              <w:rPr>
                <w:rFonts w:ascii="Calibri" w:eastAsia="新宋体" w:hAnsi="Calibri"/>
                <w:sz w:val="18"/>
              </w:rPr>
            </w:pPr>
          </w:p>
          <w:p w:rsidR="00283328" w:rsidRPr="00553F80" w:rsidRDefault="00283328" w:rsidP="00581B85">
            <w:pPr>
              <w:spacing w:before="40" w:after="40"/>
              <w:rPr>
                <w:rFonts w:ascii="Calibri" w:eastAsia="新宋体" w:hAnsi="Calibri"/>
                <w:sz w:val="18"/>
              </w:rPr>
            </w:pPr>
            <w:r w:rsidRPr="00553F80">
              <w:rPr>
                <w:rFonts w:ascii="Calibri" w:eastAsia="新宋体" w:hAnsi="Calibri"/>
                <w:sz w:val="18"/>
              </w:rPr>
              <w:t>Copyright © 20</w:t>
            </w:r>
            <w:r w:rsidR="003600C4">
              <w:rPr>
                <w:rFonts w:ascii="Calibri" w:eastAsia="新宋体" w:hAnsi="Calibri"/>
                <w:sz w:val="18"/>
                <w:lang w:eastAsia="zh-CN"/>
              </w:rPr>
              <w:t>19</w:t>
            </w:r>
            <w:r w:rsidRPr="00553F80">
              <w:rPr>
                <w:rFonts w:ascii="Calibri" w:eastAsia="新宋体" w:hAnsi="Calibri"/>
                <w:sz w:val="18"/>
              </w:rPr>
              <w:t xml:space="preserve"> </w:t>
            </w:r>
            <w:r w:rsidRPr="00553F80">
              <w:rPr>
                <w:rFonts w:ascii="Calibri" w:eastAsia="新宋体" w:hAnsi="Calibri"/>
                <w:sz w:val="18"/>
                <w:lang w:eastAsia="zh-CN"/>
              </w:rPr>
              <w:t xml:space="preserve"> Spreadtrum Communications Inc.</w:t>
            </w:r>
          </w:p>
        </w:tc>
      </w:tr>
    </w:tbl>
    <w:p w:rsidR="00283328" w:rsidRPr="00553F80" w:rsidRDefault="00283328" w:rsidP="002D234D">
      <w:pPr>
        <w:pStyle w:val="a7"/>
        <w:spacing w:line="240" w:lineRule="auto"/>
        <w:ind w:firstLine="560"/>
        <w:rPr>
          <w:rFonts w:ascii="Calibri" w:eastAsia="新宋体" w:hAnsi="Calibri" w:cs="Times New Roman"/>
          <w:szCs w:val="24"/>
        </w:rPr>
      </w:pPr>
    </w:p>
    <w:p w:rsidR="00283328" w:rsidRPr="00553F80" w:rsidRDefault="00814A74" w:rsidP="00283328">
      <w:pPr>
        <w:ind w:firstLine="560"/>
        <w:jc w:val="right"/>
        <w:rPr>
          <w:rFonts w:ascii="Calibri" w:eastAsia="新宋体" w:hAnsi="Calibri"/>
          <w:sz w:val="48"/>
        </w:rPr>
      </w:pPr>
      <w:r>
        <w:rPr>
          <w:noProof/>
          <w:lang w:eastAsia="zh-CN"/>
        </w:rPr>
        <w:drawing>
          <wp:inline distT="0" distB="0" distL="0" distR="0" wp14:anchorId="0184D5C7" wp14:editId="6009D768">
            <wp:extent cx="1701800" cy="437515"/>
            <wp:effectExtent l="0" t="0" r="0" b="0"/>
            <wp:docPr id="44" name="图片 4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437515"/>
                    </a:xfrm>
                    <a:prstGeom prst="rect">
                      <a:avLst/>
                    </a:prstGeom>
                    <a:noFill/>
                    <a:ln>
                      <a:noFill/>
                    </a:ln>
                  </pic:spPr>
                </pic:pic>
              </a:graphicData>
            </a:graphic>
          </wp:inline>
        </w:drawing>
      </w:r>
    </w:p>
    <w:p w:rsidR="00283328" w:rsidRPr="00553F80" w:rsidRDefault="00283328" w:rsidP="00283328">
      <w:pPr>
        <w:pStyle w:val="a6"/>
        <w:rPr>
          <w:rFonts w:ascii="Calibri" w:eastAsia="新宋体" w:hAnsi="Calibri"/>
          <w:b w:val="0"/>
          <w:lang w:eastAsia="zh-CN"/>
        </w:rPr>
      </w:pPr>
      <w:r w:rsidRPr="00553F80">
        <w:rPr>
          <w:rFonts w:ascii="Calibri" w:eastAsia="新宋体" w:hAnsi="Calibri"/>
          <w:b w:val="0"/>
          <w:lang w:eastAsia="zh-CN"/>
        </w:rPr>
        <w:br w:type="page"/>
      </w:r>
      <w:bookmarkStart w:id="1" w:name="_Toc521676394"/>
      <w:bookmarkStart w:id="2" w:name="_Toc5714221"/>
      <w:r w:rsidRPr="00553F80">
        <w:rPr>
          <w:rFonts w:ascii="Calibri" w:eastAsia="新宋体" w:hAnsi="Calibri"/>
          <w:b w:val="0"/>
          <w:lang w:eastAsia="zh-CN"/>
        </w:rPr>
        <w:lastRenderedPageBreak/>
        <w:t>Revision History</w:t>
      </w:r>
      <w:bookmarkEnd w:id="1"/>
      <w:bookmarkEnd w:id="2"/>
    </w:p>
    <w:p w:rsidR="00283328" w:rsidRPr="00553F80" w:rsidRDefault="00283328" w:rsidP="00283328">
      <w:pPr>
        <w:rPr>
          <w:rFonts w:ascii="Calibri" w:eastAsia="新宋体" w:hAnsi="Calibri"/>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59"/>
        <w:gridCol w:w="1702"/>
        <w:gridCol w:w="4819"/>
      </w:tblGrid>
      <w:tr w:rsidR="00283328" w:rsidRPr="00553F80" w:rsidTr="00581B85">
        <w:tc>
          <w:tcPr>
            <w:tcW w:w="1134" w:type="dxa"/>
          </w:tcPr>
          <w:p w:rsidR="00283328" w:rsidRPr="00553F80" w:rsidRDefault="00283328" w:rsidP="00581B85">
            <w:pPr>
              <w:tabs>
                <w:tab w:val="center" w:pos="1089"/>
              </w:tabs>
              <w:rPr>
                <w:rFonts w:ascii="Calibri" w:eastAsia="新宋体" w:hAnsi="Calibri"/>
                <w:lang w:eastAsia="zh-CN"/>
              </w:rPr>
            </w:pPr>
            <w:r w:rsidRPr="00553F80">
              <w:rPr>
                <w:rFonts w:ascii="Calibri" w:eastAsia="新宋体" w:hAnsi="Calibri" w:hint="eastAsia"/>
                <w:lang w:eastAsia="zh-CN"/>
              </w:rPr>
              <w:t>Revision</w:t>
            </w:r>
            <w:r w:rsidRPr="00553F80">
              <w:rPr>
                <w:rFonts w:ascii="Calibri" w:eastAsia="新宋体" w:hAnsi="Calibri" w:hint="eastAsia"/>
                <w:lang w:eastAsia="zh-CN"/>
              </w:rPr>
              <w:tab/>
            </w:r>
          </w:p>
        </w:tc>
        <w:tc>
          <w:tcPr>
            <w:tcW w:w="1559" w:type="dxa"/>
          </w:tcPr>
          <w:p w:rsidR="00283328" w:rsidRPr="00553F80" w:rsidRDefault="00283328" w:rsidP="00581B85">
            <w:pPr>
              <w:rPr>
                <w:rFonts w:ascii="Calibri" w:eastAsia="新宋体" w:hAnsi="Calibri"/>
                <w:lang w:eastAsia="zh-CN"/>
              </w:rPr>
            </w:pPr>
            <w:r w:rsidRPr="00553F80">
              <w:rPr>
                <w:rFonts w:ascii="Calibri" w:eastAsia="新宋体" w:hAnsi="Calibri" w:hint="eastAsia"/>
                <w:lang w:eastAsia="zh-CN"/>
              </w:rPr>
              <w:t>Date</w:t>
            </w:r>
          </w:p>
        </w:tc>
        <w:tc>
          <w:tcPr>
            <w:tcW w:w="1702" w:type="dxa"/>
          </w:tcPr>
          <w:p w:rsidR="00283328" w:rsidRPr="00553F80" w:rsidRDefault="00283328" w:rsidP="00581B85">
            <w:pPr>
              <w:rPr>
                <w:rFonts w:ascii="Calibri" w:eastAsia="新宋体" w:hAnsi="Calibri"/>
                <w:lang w:eastAsia="zh-CN"/>
              </w:rPr>
            </w:pPr>
            <w:r w:rsidRPr="00553F80">
              <w:rPr>
                <w:rFonts w:ascii="Calibri" w:eastAsia="新宋体" w:hAnsi="Calibri" w:hint="eastAsia"/>
                <w:lang w:eastAsia="zh-CN"/>
              </w:rPr>
              <w:t>Author</w:t>
            </w:r>
          </w:p>
        </w:tc>
        <w:tc>
          <w:tcPr>
            <w:tcW w:w="4819" w:type="dxa"/>
          </w:tcPr>
          <w:p w:rsidR="00283328" w:rsidRPr="00553F80" w:rsidRDefault="00283328" w:rsidP="00581B85">
            <w:pPr>
              <w:rPr>
                <w:rFonts w:ascii="Calibri" w:eastAsia="新宋体" w:hAnsi="Calibri"/>
                <w:lang w:eastAsia="zh-CN"/>
              </w:rPr>
            </w:pPr>
            <w:r w:rsidRPr="00553F80">
              <w:rPr>
                <w:rFonts w:ascii="Calibri" w:eastAsia="新宋体" w:hAnsi="Calibri" w:hint="eastAsia"/>
                <w:lang w:eastAsia="zh-CN"/>
              </w:rPr>
              <w:t>Description</w:t>
            </w:r>
          </w:p>
        </w:tc>
      </w:tr>
      <w:tr w:rsidR="00283328" w:rsidRPr="00553F80" w:rsidTr="00581B85">
        <w:tc>
          <w:tcPr>
            <w:tcW w:w="1134" w:type="dxa"/>
          </w:tcPr>
          <w:p w:rsidR="00283328" w:rsidRPr="00553F80" w:rsidRDefault="00285423" w:rsidP="00581B85">
            <w:pPr>
              <w:rPr>
                <w:rFonts w:ascii="Calibri" w:eastAsia="新宋体" w:hAnsi="Calibri"/>
                <w:lang w:eastAsia="zh-CN"/>
              </w:rPr>
            </w:pPr>
            <w:r>
              <w:rPr>
                <w:rFonts w:ascii="Calibri" w:eastAsia="新宋体" w:hAnsi="Calibri" w:hint="eastAsia"/>
                <w:lang w:eastAsia="zh-CN"/>
              </w:rPr>
              <w:t>0</w:t>
            </w:r>
            <w:r>
              <w:rPr>
                <w:rFonts w:ascii="Calibri" w:eastAsia="新宋体" w:hAnsi="Calibri"/>
                <w:lang w:eastAsia="zh-CN"/>
              </w:rPr>
              <w:t>.0</w:t>
            </w:r>
          </w:p>
        </w:tc>
        <w:tc>
          <w:tcPr>
            <w:tcW w:w="1559" w:type="dxa"/>
          </w:tcPr>
          <w:p w:rsidR="00283328" w:rsidRPr="00553F80" w:rsidRDefault="00285423" w:rsidP="00581B85">
            <w:pPr>
              <w:rPr>
                <w:rFonts w:ascii="Calibri" w:eastAsia="新宋体" w:hAnsi="Calibri"/>
                <w:lang w:eastAsia="zh-CN"/>
              </w:rPr>
            </w:pPr>
            <w:r>
              <w:rPr>
                <w:rFonts w:ascii="Calibri" w:eastAsia="新宋体" w:hAnsi="Calibri" w:hint="eastAsia"/>
                <w:lang w:eastAsia="zh-CN"/>
              </w:rPr>
              <w:t>2</w:t>
            </w:r>
            <w:r>
              <w:rPr>
                <w:rFonts w:ascii="Calibri" w:eastAsia="新宋体" w:hAnsi="Calibri"/>
                <w:lang w:eastAsia="zh-CN"/>
              </w:rPr>
              <w:t>019/3/27</w:t>
            </w:r>
          </w:p>
        </w:tc>
        <w:tc>
          <w:tcPr>
            <w:tcW w:w="1702" w:type="dxa"/>
          </w:tcPr>
          <w:p w:rsidR="00283328" w:rsidRPr="00553F80" w:rsidRDefault="00285423" w:rsidP="00285423">
            <w:pPr>
              <w:rPr>
                <w:rFonts w:ascii="Calibri" w:eastAsia="新宋体" w:hAnsi="Calibri"/>
                <w:lang w:eastAsia="zh-CN"/>
              </w:rPr>
            </w:pPr>
            <w:r>
              <w:rPr>
                <w:rFonts w:ascii="Calibri" w:eastAsia="新宋体" w:hAnsi="Calibri"/>
                <w:lang w:eastAsia="zh-CN"/>
              </w:rPr>
              <w:t xml:space="preserve">Mingmin </w:t>
            </w:r>
            <w:r>
              <w:rPr>
                <w:rFonts w:ascii="Calibri" w:eastAsia="新宋体" w:hAnsi="Calibri" w:hint="eastAsia"/>
                <w:lang w:eastAsia="zh-CN"/>
              </w:rPr>
              <w:t>Ling</w:t>
            </w:r>
          </w:p>
        </w:tc>
        <w:tc>
          <w:tcPr>
            <w:tcW w:w="4819" w:type="dxa"/>
          </w:tcPr>
          <w:p w:rsidR="00283328" w:rsidRPr="00553F80" w:rsidRDefault="00285423" w:rsidP="00581B85">
            <w:pPr>
              <w:rPr>
                <w:rFonts w:ascii="Calibri" w:eastAsia="新宋体" w:hAnsi="Calibri"/>
                <w:lang w:eastAsia="zh-CN"/>
              </w:rPr>
            </w:pPr>
            <w:r>
              <w:rPr>
                <w:rFonts w:ascii="Calibri" w:eastAsia="新宋体" w:hAnsi="Calibri"/>
                <w:lang w:eastAsia="zh-CN"/>
              </w:rPr>
              <w:t>first</w:t>
            </w:r>
            <w:r>
              <w:rPr>
                <w:rFonts w:ascii="Calibri" w:eastAsia="新宋体" w:hAnsi="Calibri" w:hint="eastAsia"/>
                <w:lang w:eastAsia="zh-CN"/>
              </w:rPr>
              <w:t xml:space="preserve"> </w:t>
            </w:r>
            <w:r>
              <w:rPr>
                <w:rFonts w:ascii="Calibri" w:eastAsia="新宋体" w:hAnsi="Calibri"/>
                <w:lang w:eastAsia="zh-CN"/>
              </w:rPr>
              <w:t>version</w:t>
            </w:r>
          </w:p>
        </w:tc>
      </w:tr>
      <w:tr w:rsidR="00283328" w:rsidRPr="00553F80" w:rsidTr="00581B85">
        <w:tc>
          <w:tcPr>
            <w:tcW w:w="1134" w:type="dxa"/>
          </w:tcPr>
          <w:p w:rsidR="00283328" w:rsidRPr="00553F80" w:rsidRDefault="00117B88" w:rsidP="00581B85">
            <w:pPr>
              <w:rPr>
                <w:rFonts w:ascii="Calibri" w:eastAsia="新宋体" w:hAnsi="Calibri"/>
                <w:lang w:eastAsia="zh-CN"/>
              </w:rPr>
            </w:pPr>
            <w:r>
              <w:rPr>
                <w:rFonts w:ascii="Calibri" w:eastAsia="新宋体" w:hAnsi="Calibri" w:hint="eastAsia"/>
                <w:lang w:eastAsia="zh-CN"/>
              </w:rPr>
              <w:t>1.</w:t>
            </w:r>
            <w:r>
              <w:rPr>
                <w:rFonts w:ascii="Calibri" w:eastAsia="新宋体" w:hAnsi="Calibri"/>
                <w:lang w:eastAsia="zh-CN"/>
              </w:rPr>
              <w:t>0</w:t>
            </w:r>
          </w:p>
        </w:tc>
        <w:tc>
          <w:tcPr>
            <w:tcW w:w="1559" w:type="dxa"/>
          </w:tcPr>
          <w:p w:rsidR="00283328" w:rsidRPr="00553F80" w:rsidRDefault="00117B88" w:rsidP="00581B85">
            <w:pPr>
              <w:rPr>
                <w:rFonts w:ascii="Calibri" w:eastAsia="新宋体" w:hAnsi="Calibri"/>
                <w:lang w:eastAsia="zh-CN"/>
              </w:rPr>
            </w:pPr>
            <w:r>
              <w:rPr>
                <w:rFonts w:ascii="Calibri" w:eastAsia="新宋体" w:hAnsi="Calibri" w:hint="eastAsia"/>
                <w:lang w:eastAsia="zh-CN"/>
              </w:rPr>
              <w:t>2</w:t>
            </w:r>
            <w:r>
              <w:rPr>
                <w:rFonts w:ascii="Calibri" w:eastAsia="新宋体" w:hAnsi="Calibri"/>
                <w:lang w:eastAsia="zh-CN"/>
              </w:rPr>
              <w:t>019/4/9</w:t>
            </w:r>
          </w:p>
        </w:tc>
        <w:tc>
          <w:tcPr>
            <w:tcW w:w="1702" w:type="dxa"/>
          </w:tcPr>
          <w:p w:rsidR="00283328" w:rsidRPr="00553F80" w:rsidRDefault="00117B88" w:rsidP="00581B85">
            <w:pPr>
              <w:rPr>
                <w:rFonts w:ascii="Calibri" w:eastAsia="新宋体" w:hAnsi="Calibri"/>
                <w:lang w:eastAsia="zh-CN"/>
              </w:rPr>
            </w:pPr>
            <w:r>
              <w:rPr>
                <w:rFonts w:ascii="Calibri" w:eastAsia="新宋体" w:hAnsi="Calibri" w:hint="eastAsia"/>
                <w:lang w:eastAsia="zh-CN"/>
              </w:rPr>
              <w:t>Mingmin Ling</w:t>
            </w:r>
          </w:p>
        </w:tc>
        <w:tc>
          <w:tcPr>
            <w:tcW w:w="4819" w:type="dxa"/>
          </w:tcPr>
          <w:p w:rsidR="00283328" w:rsidRDefault="00117B88" w:rsidP="00581B85">
            <w:pPr>
              <w:rPr>
                <w:rFonts w:ascii="Calibri" w:eastAsia="新宋体" w:hAnsi="Calibri"/>
                <w:lang w:eastAsia="zh-CN"/>
              </w:rPr>
            </w:pPr>
            <w:r>
              <w:rPr>
                <w:rFonts w:ascii="Calibri" w:eastAsia="新宋体" w:hAnsi="Calibri"/>
                <w:lang w:eastAsia="zh-CN"/>
              </w:rPr>
              <w:t>M</w:t>
            </w:r>
            <w:r>
              <w:rPr>
                <w:rFonts w:ascii="Calibri" w:eastAsia="新宋体" w:hAnsi="Calibri" w:hint="eastAsia"/>
                <w:lang w:eastAsia="zh-CN"/>
              </w:rPr>
              <w:t xml:space="preserve">ake </w:t>
            </w:r>
            <w:r>
              <w:rPr>
                <w:rFonts w:ascii="Calibri" w:eastAsia="新宋体" w:hAnsi="Calibri"/>
                <w:lang w:eastAsia="zh-CN"/>
              </w:rPr>
              <w:t>freq/bandwidth to different module</w:t>
            </w:r>
          </w:p>
          <w:p w:rsidR="00117B88" w:rsidRPr="00553F80" w:rsidRDefault="00117B88" w:rsidP="00581B85">
            <w:pPr>
              <w:rPr>
                <w:rFonts w:ascii="Calibri" w:eastAsia="新宋体" w:hAnsi="Calibri"/>
                <w:lang w:eastAsia="zh-CN"/>
              </w:rPr>
            </w:pPr>
            <w:r>
              <w:rPr>
                <w:rFonts w:ascii="Calibri" w:eastAsia="新宋体" w:hAnsi="Calibri"/>
                <w:lang w:eastAsia="zh-CN"/>
              </w:rPr>
              <w:t>Add latency module</w:t>
            </w:r>
          </w:p>
        </w:tc>
      </w:tr>
      <w:tr w:rsidR="00283328" w:rsidRPr="00553F80" w:rsidTr="00581B85">
        <w:trPr>
          <w:ins w:id="3" w:author="Qishuai Wang (王其帅)" w:date="2018-07-11T19:05:00Z"/>
        </w:trPr>
        <w:tc>
          <w:tcPr>
            <w:tcW w:w="1134" w:type="dxa"/>
          </w:tcPr>
          <w:p w:rsidR="00283328" w:rsidRPr="00553F80" w:rsidRDefault="004A63C1" w:rsidP="00581B85">
            <w:pPr>
              <w:rPr>
                <w:ins w:id="4" w:author="Qishuai Wang (王其帅)" w:date="2018-07-11T19:05:00Z"/>
                <w:rFonts w:ascii="Calibri" w:eastAsia="新宋体" w:hAnsi="Calibri"/>
                <w:lang w:eastAsia="zh-CN"/>
              </w:rPr>
            </w:pPr>
            <w:r>
              <w:rPr>
                <w:rFonts w:ascii="Calibri" w:eastAsia="新宋体" w:hAnsi="Calibri" w:hint="eastAsia"/>
                <w:lang w:eastAsia="zh-CN"/>
              </w:rPr>
              <w:t>1</w:t>
            </w:r>
            <w:r>
              <w:rPr>
                <w:rFonts w:ascii="Calibri" w:eastAsia="新宋体" w:hAnsi="Calibri"/>
                <w:lang w:eastAsia="zh-CN"/>
              </w:rPr>
              <w:t>.1</w:t>
            </w:r>
          </w:p>
        </w:tc>
        <w:tc>
          <w:tcPr>
            <w:tcW w:w="1559" w:type="dxa"/>
          </w:tcPr>
          <w:p w:rsidR="00283328" w:rsidRPr="00553F80" w:rsidRDefault="004A63C1" w:rsidP="00581B85">
            <w:pPr>
              <w:rPr>
                <w:ins w:id="5" w:author="Qishuai Wang (王其帅)" w:date="2018-07-11T19:05:00Z"/>
                <w:rFonts w:ascii="Calibri" w:eastAsia="新宋体" w:hAnsi="Calibri"/>
                <w:lang w:eastAsia="zh-CN"/>
              </w:rPr>
            </w:pPr>
            <w:r>
              <w:rPr>
                <w:rFonts w:ascii="Calibri" w:eastAsia="新宋体" w:hAnsi="Calibri" w:hint="eastAsia"/>
                <w:lang w:eastAsia="zh-CN"/>
              </w:rPr>
              <w:t>2</w:t>
            </w:r>
            <w:r>
              <w:rPr>
                <w:rFonts w:ascii="Calibri" w:eastAsia="新宋体" w:hAnsi="Calibri"/>
                <w:lang w:eastAsia="zh-CN"/>
              </w:rPr>
              <w:t>019/4/9</w:t>
            </w:r>
          </w:p>
        </w:tc>
        <w:tc>
          <w:tcPr>
            <w:tcW w:w="1702" w:type="dxa"/>
          </w:tcPr>
          <w:p w:rsidR="00283328" w:rsidRPr="00553F80" w:rsidRDefault="004A63C1" w:rsidP="00581B85">
            <w:pPr>
              <w:rPr>
                <w:ins w:id="6" w:author="Qishuai Wang (王其帅)" w:date="2018-07-11T19:05:00Z"/>
                <w:rFonts w:ascii="Calibri" w:eastAsia="新宋体" w:hAnsi="Calibri"/>
                <w:lang w:eastAsia="zh-CN"/>
              </w:rPr>
            </w:pPr>
            <w:r>
              <w:rPr>
                <w:rFonts w:ascii="Calibri" w:eastAsia="新宋体" w:hAnsi="Calibri" w:hint="eastAsia"/>
                <w:lang w:eastAsia="zh-CN"/>
              </w:rPr>
              <w:t>Mingmin</w:t>
            </w:r>
            <w:r>
              <w:rPr>
                <w:rFonts w:ascii="Calibri" w:eastAsia="新宋体" w:hAnsi="Calibri"/>
                <w:lang w:eastAsia="zh-CN"/>
              </w:rPr>
              <w:t xml:space="preserve"> Ling</w:t>
            </w:r>
          </w:p>
        </w:tc>
        <w:tc>
          <w:tcPr>
            <w:tcW w:w="4819" w:type="dxa"/>
          </w:tcPr>
          <w:p w:rsidR="00283328" w:rsidRDefault="004A63C1" w:rsidP="00581B85">
            <w:pPr>
              <w:rPr>
                <w:rFonts w:ascii="Calibri" w:eastAsia="新宋体" w:hAnsi="Calibri"/>
                <w:lang w:eastAsia="zh-CN"/>
              </w:rPr>
            </w:pPr>
            <w:r>
              <w:rPr>
                <w:rFonts w:ascii="Calibri" w:eastAsia="新宋体" w:hAnsi="Calibri" w:hint="eastAsia"/>
                <w:lang w:eastAsia="zh-CN"/>
              </w:rPr>
              <w:t>Add</w:t>
            </w:r>
            <w:r>
              <w:rPr>
                <w:rFonts w:ascii="Calibri" w:eastAsia="新宋体" w:hAnsi="Calibri"/>
                <w:lang w:eastAsia="zh-CN"/>
              </w:rPr>
              <w:t xml:space="preserve"> dfs hold time request</w:t>
            </w:r>
          </w:p>
          <w:p w:rsidR="004A63C1" w:rsidRPr="00553F80" w:rsidRDefault="004A63C1" w:rsidP="00581B85">
            <w:pPr>
              <w:rPr>
                <w:ins w:id="7" w:author="Qishuai Wang (王其帅)" w:date="2018-07-11T19:05:00Z"/>
                <w:rFonts w:ascii="Calibri" w:eastAsia="新宋体" w:hAnsi="Calibri"/>
                <w:lang w:eastAsia="zh-CN"/>
              </w:rPr>
            </w:pPr>
            <w:r>
              <w:rPr>
                <w:rFonts w:ascii="Calibri" w:eastAsia="新宋体" w:hAnsi="Calibri"/>
                <w:lang w:eastAsia="zh-CN"/>
              </w:rPr>
              <w:t xml:space="preserve">Add request </w:t>
            </w:r>
            <w:r>
              <w:rPr>
                <w:rFonts w:ascii="Calibri" w:eastAsia="新宋体" w:hAnsi="Calibri" w:hint="eastAsia"/>
                <w:lang w:eastAsia="zh-CN"/>
              </w:rPr>
              <w:t>for</w:t>
            </w:r>
            <w:r>
              <w:rPr>
                <w:rFonts w:ascii="Calibri" w:eastAsia="新宋体" w:hAnsi="Calibri"/>
                <w:lang w:eastAsia="zh-CN"/>
              </w:rPr>
              <w:t xml:space="preserve"> register rw when light sleep</w:t>
            </w:r>
          </w:p>
        </w:tc>
      </w:tr>
      <w:tr w:rsidR="00283328" w:rsidRPr="00553F80" w:rsidTr="00581B85">
        <w:tc>
          <w:tcPr>
            <w:tcW w:w="1134" w:type="dxa"/>
          </w:tcPr>
          <w:p w:rsidR="00283328" w:rsidRPr="00553F80" w:rsidRDefault="00B8098A" w:rsidP="00581B85">
            <w:pPr>
              <w:rPr>
                <w:ins w:id="8" w:author="Qishuai Wang (王其帅)" w:date="2018-07-11T19:05:00Z"/>
                <w:rFonts w:ascii="Calibri" w:eastAsia="新宋体" w:hAnsi="Calibri"/>
                <w:lang w:eastAsia="zh-CN"/>
              </w:rPr>
            </w:pPr>
            <w:r>
              <w:rPr>
                <w:rFonts w:ascii="Calibri" w:eastAsia="新宋体" w:hAnsi="Calibri" w:hint="eastAsia"/>
                <w:lang w:eastAsia="zh-CN"/>
              </w:rPr>
              <w:t>1.</w:t>
            </w:r>
            <w:r>
              <w:rPr>
                <w:rFonts w:ascii="Calibri" w:eastAsia="新宋体" w:hAnsi="Calibri"/>
                <w:lang w:eastAsia="zh-CN"/>
              </w:rPr>
              <w:t>2</w:t>
            </w:r>
          </w:p>
        </w:tc>
        <w:tc>
          <w:tcPr>
            <w:tcW w:w="1559" w:type="dxa"/>
          </w:tcPr>
          <w:p w:rsidR="00283328" w:rsidRPr="00553F80" w:rsidRDefault="00B8098A" w:rsidP="00581B85">
            <w:pPr>
              <w:rPr>
                <w:ins w:id="9" w:author="Qishuai Wang (王其帅)" w:date="2018-07-11T19:05:00Z"/>
                <w:rFonts w:ascii="Calibri" w:eastAsia="新宋体" w:hAnsi="Calibri"/>
                <w:lang w:eastAsia="zh-CN"/>
              </w:rPr>
            </w:pPr>
            <w:r>
              <w:rPr>
                <w:rFonts w:ascii="Calibri" w:eastAsia="新宋体" w:hAnsi="Calibri" w:hint="eastAsia"/>
                <w:lang w:eastAsia="zh-CN"/>
              </w:rPr>
              <w:t>2</w:t>
            </w:r>
            <w:r>
              <w:rPr>
                <w:rFonts w:ascii="Calibri" w:eastAsia="新宋体" w:hAnsi="Calibri"/>
                <w:lang w:eastAsia="zh-CN"/>
              </w:rPr>
              <w:t>019/4/12</w:t>
            </w:r>
          </w:p>
        </w:tc>
        <w:tc>
          <w:tcPr>
            <w:tcW w:w="1702" w:type="dxa"/>
          </w:tcPr>
          <w:p w:rsidR="00283328" w:rsidRPr="00553F80" w:rsidRDefault="00B8098A" w:rsidP="00581B85">
            <w:pPr>
              <w:rPr>
                <w:ins w:id="10" w:author="Qishuai Wang (王其帅)" w:date="2018-07-11T19:05:00Z"/>
                <w:rFonts w:ascii="Calibri" w:eastAsia="新宋体" w:hAnsi="Calibri"/>
                <w:lang w:eastAsia="zh-CN"/>
              </w:rPr>
            </w:pPr>
            <w:r>
              <w:rPr>
                <w:rFonts w:ascii="Calibri" w:eastAsia="新宋体" w:hAnsi="Calibri" w:hint="eastAsia"/>
                <w:lang w:eastAsia="zh-CN"/>
              </w:rPr>
              <w:t>M</w:t>
            </w:r>
            <w:r>
              <w:rPr>
                <w:rFonts w:ascii="Calibri" w:eastAsia="新宋体" w:hAnsi="Calibri"/>
                <w:lang w:eastAsia="zh-CN"/>
              </w:rPr>
              <w:t>ingmin Ling</w:t>
            </w:r>
          </w:p>
        </w:tc>
        <w:tc>
          <w:tcPr>
            <w:tcW w:w="4819" w:type="dxa"/>
          </w:tcPr>
          <w:p w:rsidR="00283328" w:rsidRPr="00553F80" w:rsidRDefault="00B8098A" w:rsidP="00581B85">
            <w:pPr>
              <w:rPr>
                <w:ins w:id="11" w:author="Qishuai Wang (王其帅)" w:date="2018-07-11T19:05:00Z"/>
                <w:rFonts w:ascii="Calibri" w:eastAsia="新宋体" w:hAnsi="Calibri"/>
                <w:lang w:eastAsia="zh-CN"/>
              </w:rPr>
            </w:pPr>
            <w:r>
              <w:rPr>
                <w:rFonts w:ascii="Calibri" w:eastAsia="新宋体" w:hAnsi="Calibri"/>
                <w:lang w:eastAsia="zh-CN"/>
              </w:rPr>
              <w:t>F</w:t>
            </w:r>
            <w:r>
              <w:rPr>
                <w:rFonts w:ascii="Calibri" w:eastAsia="新宋体" w:hAnsi="Calibri" w:hint="eastAsia"/>
                <w:lang w:eastAsia="zh-CN"/>
              </w:rPr>
              <w:t xml:space="preserve">or </w:t>
            </w:r>
            <w:r>
              <w:rPr>
                <w:rFonts w:ascii="Calibri" w:eastAsia="新宋体" w:hAnsi="Calibri"/>
                <w:lang w:eastAsia="zh-CN"/>
              </w:rPr>
              <w:t>group review</w:t>
            </w: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r w:rsidR="00283328" w:rsidRPr="00553F80" w:rsidTr="00581B85">
        <w:tc>
          <w:tcPr>
            <w:tcW w:w="1134" w:type="dxa"/>
          </w:tcPr>
          <w:p w:rsidR="00283328" w:rsidRPr="00553F80" w:rsidRDefault="00283328" w:rsidP="00581B85">
            <w:pPr>
              <w:rPr>
                <w:rFonts w:ascii="Calibri" w:eastAsia="新宋体" w:hAnsi="Calibri"/>
                <w:lang w:eastAsia="zh-CN"/>
              </w:rPr>
            </w:pPr>
          </w:p>
        </w:tc>
        <w:tc>
          <w:tcPr>
            <w:tcW w:w="1559" w:type="dxa"/>
          </w:tcPr>
          <w:p w:rsidR="00283328" w:rsidRPr="00553F80" w:rsidRDefault="00283328" w:rsidP="00581B85">
            <w:pPr>
              <w:rPr>
                <w:rFonts w:ascii="Calibri" w:eastAsia="新宋体" w:hAnsi="Calibri"/>
                <w:lang w:eastAsia="zh-CN"/>
              </w:rPr>
            </w:pPr>
          </w:p>
        </w:tc>
        <w:tc>
          <w:tcPr>
            <w:tcW w:w="1702" w:type="dxa"/>
          </w:tcPr>
          <w:p w:rsidR="00283328" w:rsidRPr="00553F80" w:rsidRDefault="00283328" w:rsidP="00581B85">
            <w:pPr>
              <w:rPr>
                <w:rFonts w:ascii="Calibri" w:eastAsia="新宋体" w:hAnsi="Calibri"/>
                <w:lang w:eastAsia="zh-CN"/>
              </w:rPr>
            </w:pPr>
          </w:p>
        </w:tc>
        <w:tc>
          <w:tcPr>
            <w:tcW w:w="4819" w:type="dxa"/>
          </w:tcPr>
          <w:p w:rsidR="00283328" w:rsidRPr="00553F80" w:rsidRDefault="00283328" w:rsidP="00581B85">
            <w:pPr>
              <w:rPr>
                <w:rFonts w:ascii="Calibri" w:eastAsia="新宋体" w:hAnsi="Calibri"/>
                <w:lang w:eastAsia="zh-CN"/>
              </w:rPr>
            </w:pPr>
          </w:p>
        </w:tc>
      </w:tr>
    </w:tbl>
    <w:p w:rsidR="002D234D" w:rsidRDefault="002D234D" w:rsidP="00283328">
      <w:pPr>
        <w:pStyle w:val="a3"/>
        <w:pBdr>
          <w:bottom w:val="none" w:sz="0" w:space="0" w:color="auto"/>
          <w:between w:val="single" w:sz="4" w:space="1" w:color="5B9BD5" w:themeColor="accent1"/>
        </w:pBdr>
        <w:tabs>
          <w:tab w:val="clear" w:pos="4153"/>
          <w:tab w:val="clear" w:pos="8306"/>
          <w:tab w:val="center" w:pos="4320"/>
          <w:tab w:val="right" w:pos="8640"/>
        </w:tabs>
        <w:snapToGrid/>
        <w:spacing w:line="276" w:lineRule="auto"/>
        <w:jc w:val="both"/>
      </w:pPr>
    </w:p>
    <w:p w:rsidR="002D234D" w:rsidRDefault="002D234D" w:rsidP="002D234D">
      <w:pPr>
        <w:rPr>
          <w:rFonts w:asciiTheme="minorHAnsi" w:eastAsiaTheme="minorEastAsia" w:hAnsiTheme="minorHAnsi" w:cstheme="minorBidi"/>
          <w:kern w:val="2"/>
          <w:sz w:val="18"/>
          <w:szCs w:val="18"/>
          <w:lang w:eastAsia="zh-CN"/>
        </w:rPr>
      </w:pPr>
      <w:r>
        <w:br w:type="page"/>
      </w:r>
    </w:p>
    <w:sdt>
      <w:sdtPr>
        <w:rPr>
          <w:rFonts w:ascii="Times New Roman" w:eastAsia="Times New Roman" w:hAnsi="Times New Roman" w:cs="Times New Roman"/>
          <w:color w:val="auto"/>
          <w:sz w:val="24"/>
          <w:szCs w:val="20"/>
          <w:lang w:val="zh-CN" w:eastAsia="en-US"/>
        </w:rPr>
        <w:id w:val="-1464880131"/>
        <w:docPartObj>
          <w:docPartGallery w:val="Table of Contents"/>
          <w:docPartUnique/>
        </w:docPartObj>
      </w:sdtPr>
      <w:sdtEndPr>
        <w:rPr>
          <w:b/>
          <w:bCs/>
        </w:rPr>
      </w:sdtEndPr>
      <w:sdtContent>
        <w:p w:rsidR="00814A74" w:rsidRDefault="00814A74" w:rsidP="00814A74">
          <w:pPr>
            <w:pStyle w:val="TOC"/>
            <w:jc w:val="center"/>
          </w:pPr>
          <w:r w:rsidRPr="00814A74">
            <w:rPr>
              <w:lang w:val="zh-CN"/>
            </w:rPr>
            <w:t>Table of Contents</w:t>
          </w:r>
        </w:p>
        <w:p w:rsidR="00CB0597" w:rsidRDefault="00814A74">
          <w:pPr>
            <w:pStyle w:val="10"/>
            <w:tabs>
              <w:tab w:val="right" w:leader="dot" w:pos="8630"/>
            </w:tabs>
            <w:rPr>
              <w:rFonts w:asciiTheme="minorHAnsi" w:eastAsiaTheme="minorEastAsia" w:hAnsiTheme="minorHAnsi" w:cstheme="minorBidi"/>
              <w:noProof/>
              <w:kern w:val="2"/>
              <w:sz w:val="21"/>
              <w:szCs w:val="22"/>
              <w:lang w:eastAsia="zh-CN"/>
            </w:rPr>
          </w:pPr>
          <w:r>
            <w:fldChar w:fldCharType="begin"/>
          </w:r>
          <w:r>
            <w:instrText xml:space="preserve"> TOC \o "1-5" \h \z \u </w:instrText>
          </w:r>
          <w:r>
            <w:fldChar w:fldCharType="separate"/>
          </w:r>
          <w:hyperlink w:anchor="_Toc5714220" w:history="1">
            <w:r w:rsidR="00CB0597" w:rsidRPr="002D7028">
              <w:rPr>
                <w:rStyle w:val="a5"/>
                <w:rFonts w:ascii="Calibri" w:eastAsia="新宋体" w:hAnsi="Calibri"/>
                <w:noProof/>
                <w:lang w:eastAsia="zh-CN"/>
              </w:rPr>
              <w:t>DFS IP</w:t>
            </w:r>
            <w:r w:rsidR="00CB0597" w:rsidRPr="002D7028">
              <w:rPr>
                <w:rStyle w:val="a5"/>
                <w:rFonts w:ascii="Calibri" w:eastAsia="新宋体" w:hAnsi="Calibri" w:hint="eastAsia"/>
                <w:noProof/>
                <w:lang w:eastAsia="zh-CN"/>
              </w:rPr>
              <w:t>设计需求</w:t>
            </w:r>
            <w:r w:rsidR="00CB0597">
              <w:rPr>
                <w:noProof/>
                <w:webHidden/>
              </w:rPr>
              <w:tab/>
            </w:r>
            <w:r w:rsidR="00CB0597">
              <w:rPr>
                <w:noProof/>
                <w:webHidden/>
              </w:rPr>
              <w:fldChar w:fldCharType="begin"/>
            </w:r>
            <w:r w:rsidR="00CB0597">
              <w:rPr>
                <w:noProof/>
                <w:webHidden/>
              </w:rPr>
              <w:instrText xml:space="preserve"> PAGEREF _Toc5714220 \h </w:instrText>
            </w:r>
            <w:r w:rsidR="00CB0597">
              <w:rPr>
                <w:noProof/>
                <w:webHidden/>
              </w:rPr>
            </w:r>
            <w:r w:rsidR="00CB0597">
              <w:rPr>
                <w:noProof/>
                <w:webHidden/>
              </w:rPr>
              <w:fldChar w:fldCharType="separate"/>
            </w:r>
            <w:r w:rsidR="00CB0597">
              <w:rPr>
                <w:noProof/>
                <w:webHidden/>
              </w:rPr>
              <w:t>1</w:t>
            </w:r>
            <w:r w:rsidR="00CB0597">
              <w:rPr>
                <w:noProof/>
                <w:webHidden/>
              </w:rPr>
              <w:fldChar w:fldCharType="end"/>
            </w:r>
          </w:hyperlink>
        </w:p>
        <w:p w:rsidR="00CB0597" w:rsidRDefault="005B0F13">
          <w:pPr>
            <w:pStyle w:val="10"/>
            <w:tabs>
              <w:tab w:val="right" w:leader="dot" w:pos="8630"/>
            </w:tabs>
            <w:rPr>
              <w:rFonts w:asciiTheme="minorHAnsi" w:eastAsiaTheme="minorEastAsia" w:hAnsiTheme="minorHAnsi" w:cstheme="minorBidi"/>
              <w:noProof/>
              <w:kern w:val="2"/>
              <w:sz w:val="21"/>
              <w:szCs w:val="22"/>
              <w:lang w:eastAsia="zh-CN"/>
            </w:rPr>
          </w:pPr>
          <w:hyperlink w:anchor="_Toc5714221" w:history="1">
            <w:r w:rsidR="00CB0597" w:rsidRPr="002D7028">
              <w:rPr>
                <w:rStyle w:val="a5"/>
                <w:rFonts w:ascii="Calibri" w:eastAsia="新宋体" w:hAnsi="Calibri"/>
                <w:noProof/>
                <w:lang w:eastAsia="zh-CN"/>
              </w:rPr>
              <w:t>Revision History</w:t>
            </w:r>
            <w:r w:rsidR="00CB0597">
              <w:rPr>
                <w:noProof/>
                <w:webHidden/>
              </w:rPr>
              <w:tab/>
            </w:r>
            <w:r w:rsidR="00CB0597">
              <w:rPr>
                <w:noProof/>
                <w:webHidden/>
              </w:rPr>
              <w:fldChar w:fldCharType="begin"/>
            </w:r>
            <w:r w:rsidR="00CB0597">
              <w:rPr>
                <w:noProof/>
                <w:webHidden/>
              </w:rPr>
              <w:instrText xml:space="preserve"> PAGEREF _Toc5714221 \h </w:instrText>
            </w:r>
            <w:r w:rsidR="00CB0597">
              <w:rPr>
                <w:noProof/>
                <w:webHidden/>
              </w:rPr>
            </w:r>
            <w:r w:rsidR="00CB0597">
              <w:rPr>
                <w:noProof/>
                <w:webHidden/>
              </w:rPr>
              <w:fldChar w:fldCharType="separate"/>
            </w:r>
            <w:r w:rsidR="00CB0597">
              <w:rPr>
                <w:noProof/>
                <w:webHidden/>
              </w:rPr>
              <w:t>2</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22" w:history="1">
            <w:r w:rsidR="00CB0597" w:rsidRPr="002D7028">
              <w:rPr>
                <w:rStyle w:val="a5"/>
                <w:rFonts w:eastAsia="新宋体" w:hint="eastAsia"/>
                <w:noProof/>
                <w:lang w:eastAsia="zh-CN"/>
              </w:rPr>
              <w:t>一</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hint="eastAsia"/>
                <w:noProof/>
                <w:lang w:eastAsia="zh-CN"/>
              </w:rPr>
              <w:t>总体逻辑</w:t>
            </w:r>
            <w:r w:rsidR="00CB0597">
              <w:rPr>
                <w:noProof/>
                <w:webHidden/>
              </w:rPr>
              <w:tab/>
            </w:r>
            <w:r w:rsidR="00CB0597">
              <w:rPr>
                <w:noProof/>
                <w:webHidden/>
              </w:rPr>
              <w:fldChar w:fldCharType="begin"/>
            </w:r>
            <w:r w:rsidR="00CB0597">
              <w:rPr>
                <w:noProof/>
                <w:webHidden/>
              </w:rPr>
              <w:instrText xml:space="preserve"> PAGEREF _Toc5714222 \h </w:instrText>
            </w:r>
            <w:r w:rsidR="00CB0597">
              <w:rPr>
                <w:noProof/>
                <w:webHidden/>
              </w:rPr>
            </w:r>
            <w:r w:rsidR="00CB0597">
              <w:rPr>
                <w:noProof/>
                <w:webHidden/>
              </w:rPr>
              <w:fldChar w:fldCharType="separate"/>
            </w:r>
            <w:r w:rsidR="00CB0597">
              <w:rPr>
                <w:noProof/>
                <w:webHidden/>
              </w:rPr>
              <w:t>4</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23" w:history="1">
            <w:r w:rsidR="00CB0597" w:rsidRPr="002D7028">
              <w:rPr>
                <w:rStyle w:val="a5"/>
                <w:noProof/>
                <w:lang w:eastAsia="zh-CN"/>
              </w:rPr>
              <w:t xml:space="preserve">1.1 </w:t>
            </w:r>
            <w:r w:rsidR="00CB0597" w:rsidRPr="002D7028">
              <w:rPr>
                <w:rStyle w:val="a5"/>
                <w:rFonts w:ascii="宋体" w:eastAsia="宋体" w:hAnsi="宋体" w:cs="宋体" w:hint="eastAsia"/>
                <w:noProof/>
                <w:lang w:eastAsia="zh-CN"/>
              </w:rPr>
              <w:t>图示</w:t>
            </w:r>
            <w:r w:rsidR="00CB0597">
              <w:rPr>
                <w:noProof/>
                <w:webHidden/>
              </w:rPr>
              <w:tab/>
            </w:r>
            <w:r w:rsidR="00CB0597">
              <w:rPr>
                <w:noProof/>
                <w:webHidden/>
              </w:rPr>
              <w:fldChar w:fldCharType="begin"/>
            </w:r>
            <w:r w:rsidR="00CB0597">
              <w:rPr>
                <w:noProof/>
                <w:webHidden/>
              </w:rPr>
              <w:instrText xml:space="preserve"> PAGEREF _Toc5714223 \h </w:instrText>
            </w:r>
            <w:r w:rsidR="00CB0597">
              <w:rPr>
                <w:noProof/>
                <w:webHidden/>
              </w:rPr>
            </w:r>
            <w:r w:rsidR="00CB0597">
              <w:rPr>
                <w:noProof/>
                <w:webHidden/>
              </w:rPr>
              <w:fldChar w:fldCharType="separate"/>
            </w:r>
            <w:r w:rsidR="00CB0597">
              <w:rPr>
                <w:noProof/>
                <w:webHidden/>
              </w:rPr>
              <w:t>4</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24" w:history="1">
            <w:r w:rsidR="00CB0597" w:rsidRPr="002D7028">
              <w:rPr>
                <w:rStyle w:val="a5"/>
                <w:noProof/>
                <w:lang w:eastAsia="zh-CN"/>
              </w:rPr>
              <w:t xml:space="preserve">1.2 </w:t>
            </w:r>
            <w:r w:rsidR="00CB0597" w:rsidRPr="002D7028">
              <w:rPr>
                <w:rStyle w:val="a5"/>
                <w:rFonts w:ascii="宋体" w:eastAsia="宋体" w:hAnsi="宋体" w:cs="宋体" w:hint="eastAsia"/>
                <w:noProof/>
                <w:lang w:eastAsia="zh-CN"/>
              </w:rPr>
              <w:t>全局需求</w:t>
            </w:r>
            <w:r w:rsidR="00CB0597">
              <w:rPr>
                <w:noProof/>
                <w:webHidden/>
              </w:rPr>
              <w:tab/>
            </w:r>
            <w:r w:rsidR="00CB0597">
              <w:rPr>
                <w:noProof/>
                <w:webHidden/>
              </w:rPr>
              <w:fldChar w:fldCharType="begin"/>
            </w:r>
            <w:r w:rsidR="00CB0597">
              <w:rPr>
                <w:noProof/>
                <w:webHidden/>
              </w:rPr>
              <w:instrText xml:space="preserve"> PAGEREF _Toc5714224 \h </w:instrText>
            </w:r>
            <w:r w:rsidR="00CB0597">
              <w:rPr>
                <w:noProof/>
                <w:webHidden/>
              </w:rPr>
            </w:r>
            <w:r w:rsidR="00CB0597">
              <w:rPr>
                <w:noProof/>
                <w:webHidden/>
              </w:rPr>
              <w:fldChar w:fldCharType="separate"/>
            </w:r>
            <w:r w:rsidR="00CB0597">
              <w:rPr>
                <w:noProof/>
                <w:webHidden/>
              </w:rPr>
              <w:t>5</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25" w:history="1">
            <w:r w:rsidR="00CB0597" w:rsidRPr="002D7028">
              <w:rPr>
                <w:rStyle w:val="a5"/>
                <w:rFonts w:eastAsia="新宋体" w:hint="eastAsia"/>
                <w:noProof/>
                <w:lang w:eastAsia="zh-CN"/>
              </w:rPr>
              <w:t>二</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hint="eastAsia"/>
                <w:noProof/>
                <w:lang w:eastAsia="zh-CN"/>
              </w:rPr>
              <w:t>发生器与参数设置模块</w:t>
            </w:r>
            <w:r w:rsidR="00CB0597">
              <w:rPr>
                <w:noProof/>
                <w:webHidden/>
              </w:rPr>
              <w:tab/>
            </w:r>
            <w:r w:rsidR="00CB0597">
              <w:rPr>
                <w:noProof/>
                <w:webHidden/>
              </w:rPr>
              <w:fldChar w:fldCharType="begin"/>
            </w:r>
            <w:r w:rsidR="00CB0597">
              <w:rPr>
                <w:noProof/>
                <w:webHidden/>
              </w:rPr>
              <w:instrText xml:space="preserve"> PAGEREF _Toc5714225 \h </w:instrText>
            </w:r>
            <w:r w:rsidR="00CB0597">
              <w:rPr>
                <w:noProof/>
                <w:webHidden/>
              </w:rPr>
            </w:r>
            <w:r w:rsidR="00CB0597">
              <w:rPr>
                <w:noProof/>
                <w:webHidden/>
              </w:rPr>
              <w:fldChar w:fldCharType="separate"/>
            </w:r>
            <w:r w:rsidR="00CB0597">
              <w:rPr>
                <w:noProof/>
                <w:webHidden/>
              </w:rPr>
              <w:t>6</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26" w:history="1">
            <w:r w:rsidR="00CB0597" w:rsidRPr="002D7028">
              <w:rPr>
                <w:rStyle w:val="a5"/>
                <w:noProof/>
                <w:lang w:eastAsia="zh-CN"/>
              </w:rPr>
              <w:t>2.1</w:t>
            </w:r>
            <w:r w:rsidR="00CB0597" w:rsidRPr="002D7028">
              <w:rPr>
                <w:rStyle w:val="a5"/>
                <w:rFonts w:ascii="宋体" w:eastAsia="宋体" w:hAnsi="宋体" w:cs="宋体" w:hint="eastAsia"/>
                <w:noProof/>
                <w:lang w:eastAsia="zh-CN"/>
              </w:rPr>
              <w:t>参数设置模块</w:t>
            </w:r>
            <w:r w:rsidR="00CB0597">
              <w:rPr>
                <w:noProof/>
                <w:webHidden/>
              </w:rPr>
              <w:tab/>
            </w:r>
            <w:r w:rsidR="00CB0597">
              <w:rPr>
                <w:noProof/>
                <w:webHidden/>
              </w:rPr>
              <w:fldChar w:fldCharType="begin"/>
            </w:r>
            <w:r w:rsidR="00CB0597">
              <w:rPr>
                <w:noProof/>
                <w:webHidden/>
              </w:rPr>
              <w:instrText xml:space="preserve"> PAGEREF _Toc5714226 \h </w:instrText>
            </w:r>
            <w:r w:rsidR="00CB0597">
              <w:rPr>
                <w:noProof/>
                <w:webHidden/>
              </w:rPr>
            </w:r>
            <w:r w:rsidR="00CB0597">
              <w:rPr>
                <w:noProof/>
                <w:webHidden/>
              </w:rPr>
              <w:fldChar w:fldCharType="separate"/>
            </w:r>
            <w:r w:rsidR="00CB0597">
              <w:rPr>
                <w:noProof/>
                <w:webHidden/>
              </w:rPr>
              <w:t>7</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27" w:history="1">
            <w:r w:rsidR="00CB0597" w:rsidRPr="002D7028">
              <w:rPr>
                <w:rStyle w:val="a5"/>
                <w:noProof/>
                <w:lang w:eastAsia="zh-CN"/>
              </w:rPr>
              <w:t>2.2</w:t>
            </w:r>
            <w:r w:rsidR="00CB0597" w:rsidRPr="002D7028">
              <w:rPr>
                <w:rStyle w:val="a5"/>
                <w:rFonts w:ascii="宋体" w:eastAsia="宋体" w:hAnsi="宋体" w:cs="宋体" w:hint="eastAsia"/>
                <w:noProof/>
                <w:lang w:eastAsia="zh-CN"/>
              </w:rPr>
              <w:t>模式选择与开关</w:t>
            </w:r>
            <w:r w:rsidR="00CB0597">
              <w:rPr>
                <w:noProof/>
                <w:webHidden/>
              </w:rPr>
              <w:tab/>
            </w:r>
            <w:r w:rsidR="00CB0597">
              <w:rPr>
                <w:noProof/>
                <w:webHidden/>
              </w:rPr>
              <w:fldChar w:fldCharType="begin"/>
            </w:r>
            <w:r w:rsidR="00CB0597">
              <w:rPr>
                <w:noProof/>
                <w:webHidden/>
              </w:rPr>
              <w:instrText xml:space="preserve"> PAGEREF _Toc5714227 \h </w:instrText>
            </w:r>
            <w:r w:rsidR="00CB0597">
              <w:rPr>
                <w:noProof/>
                <w:webHidden/>
              </w:rPr>
            </w:r>
            <w:r w:rsidR="00CB0597">
              <w:rPr>
                <w:noProof/>
                <w:webHidden/>
              </w:rPr>
              <w:fldChar w:fldCharType="separate"/>
            </w:r>
            <w:r w:rsidR="00CB0597">
              <w:rPr>
                <w:noProof/>
                <w:webHidden/>
              </w:rPr>
              <w:t>7</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28" w:history="1">
            <w:r w:rsidR="00CB0597" w:rsidRPr="002D7028">
              <w:rPr>
                <w:rStyle w:val="a5"/>
                <w:noProof/>
                <w:lang w:eastAsia="zh-CN"/>
              </w:rPr>
              <w:t>2.3 sync logic</w:t>
            </w:r>
            <w:r w:rsidR="00CB0597" w:rsidRPr="002D7028">
              <w:rPr>
                <w:rStyle w:val="a5"/>
                <w:rFonts w:ascii="宋体" w:eastAsia="宋体" w:hAnsi="宋体" w:cs="宋体" w:hint="eastAsia"/>
                <w:noProof/>
                <w:lang w:eastAsia="zh-CN"/>
              </w:rPr>
              <w:t>同步模块</w:t>
            </w:r>
            <w:r w:rsidR="00CB0597">
              <w:rPr>
                <w:noProof/>
                <w:webHidden/>
              </w:rPr>
              <w:tab/>
            </w:r>
            <w:r w:rsidR="00CB0597">
              <w:rPr>
                <w:noProof/>
                <w:webHidden/>
              </w:rPr>
              <w:fldChar w:fldCharType="begin"/>
            </w:r>
            <w:r w:rsidR="00CB0597">
              <w:rPr>
                <w:noProof/>
                <w:webHidden/>
              </w:rPr>
              <w:instrText xml:space="preserve"> PAGEREF _Toc5714228 \h </w:instrText>
            </w:r>
            <w:r w:rsidR="00CB0597">
              <w:rPr>
                <w:noProof/>
                <w:webHidden/>
              </w:rPr>
            </w:r>
            <w:r w:rsidR="00CB0597">
              <w:rPr>
                <w:noProof/>
                <w:webHidden/>
              </w:rPr>
              <w:fldChar w:fldCharType="separate"/>
            </w:r>
            <w:r w:rsidR="00CB0597">
              <w:rPr>
                <w:noProof/>
                <w:webHidden/>
              </w:rPr>
              <w:t>8</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29" w:history="1">
            <w:r w:rsidR="00CB0597" w:rsidRPr="002D7028">
              <w:rPr>
                <w:rStyle w:val="a5"/>
                <w:noProof/>
                <w:lang w:eastAsia="zh-CN"/>
              </w:rPr>
              <w:t xml:space="preserve">2.4 </w:t>
            </w:r>
            <w:r w:rsidR="00CB0597" w:rsidRPr="002D7028">
              <w:rPr>
                <w:rStyle w:val="a5"/>
                <w:rFonts w:ascii="宋体" w:eastAsia="宋体" w:hAnsi="宋体" w:cs="宋体" w:hint="eastAsia"/>
                <w:noProof/>
                <w:lang w:eastAsia="zh-CN"/>
              </w:rPr>
              <w:t>频点选择模块</w:t>
            </w:r>
            <w:r w:rsidR="00CB0597">
              <w:rPr>
                <w:noProof/>
                <w:webHidden/>
              </w:rPr>
              <w:tab/>
            </w:r>
            <w:r w:rsidR="00CB0597">
              <w:rPr>
                <w:noProof/>
                <w:webHidden/>
              </w:rPr>
              <w:fldChar w:fldCharType="begin"/>
            </w:r>
            <w:r w:rsidR="00CB0597">
              <w:rPr>
                <w:noProof/>
                <w:webHidden/>
              </w:rPr>
              <w:instrText xml:space="preserve"> PAGEREF _Toc5714229 \h </w:instrText>
            </w:r>
            <w:r w:rsidR="00CB0597">
              <w:rPr>
                <w:noProof/>
                <w:webHidden/>
              </w:rPr>
            </w:r>
            <w:r w:rsidR="00CB0597">
              <w:rPr>
                <w:noProof/>
                <w:webHidden/>
              </w:rPr>
              <w:fldChar w:fldCharType="separate"/>
            </w:r>
            <w:r w:rsidR="00CB0597">
              <w:rPr>
                <w:noProof/>
                <w:webHidden/>
              </w:rPr>
              <w:t>8</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30" w:history="1">
            <w:r w:rsidR="00CB0597" w:rsidRPr="002D7028">
              <w:rPr>
                <w:rStyle w:val="a5"/>
                <w:rFonts w:eastAsia="新宋体" w:hint="eastAsia"/>
                <w:noProof/>
                <w:lang w:eastAsia="zh-CN"/>
              </w:rPr>
              <w:t>三</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noProof/>
                <w:lang w:eastAsia="zh-CN"/>
              </w:rPr>
              <w:t>SW mode</w:t>
            </w:r>
            <w:r w:rsidR="00CB0597">
              <w:rPr>
                <w:noProof/>
                <w:webHidden/>
              </w:rPr>
              <w:tab/>
            </w:r>
            <w:r w:rsidR="00CB0597">
              <w:rPr>
                <w:noProof/>
                <w:webHidden/>
              </w:rPr>
              <w:fldChar w:fldCharType="begin"/>
            </w:r>
            <w:r w:rsidR="00CB0597">
              <w:rPr>
                <w:noProof/>
                <w:webHidden/>
              </w:rPr>
              <w:instrText xml:space="preserve"> PAGEREF _Toc5714230 \h </w:instrText>
            </w:r>
            <w:r w:rsidR="00CB0597">
              <w:rPr>
                <w:noProof/>
                <w:webHidden/>
              </w:rPr>
            </w:r>
            <w:r w:rsidR="00CB0597">
              <w:rPr>
                <w:noProof/>
                <w:webHidden/>
              </w:rPr>
              <w:fldChar w:fldCharType="separate"/>
            </w:r>
            <w:r w:rsidR="00CB0597">
              <w:rPr>
                <w:noProof/>
                <w:webHidden/>
              </w:rPr>
              <w:t>10</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31" w:history="1">
            <w:r w:rsidR="00CB0597" w:rsidRPr="002D7028">
              <w:rPr>
                <w:rStyle w:val="a5"/>
                <w:rFonts w:eastAsia="新宋体" w:hint="eastAsia"/>
                <w:noProof/>
                <w:lang w:eastAsia="zh-CN"/>
              </w:rPr>
              <w:t>四</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noProof/>
                <w:lang w:eastAsia="zh-CN"/>
              </w:rPr>
              <w:t>bandwidth</w:t>
            </w:r>
            <w:r w:rsidR="00CB0597" w:rsidRPr="002D7028">
              <w:rPr>
                <w:rStyle w:val="a5"/>
                <w:rFonts w:eastAsia="新宋体" w:hint="eastAsia"/>
                <w:noProof/>
                <w:lang w:eastAsia="zh-CN"/>
              </w:rPr>
              <w:t>模块（</w:t>
            </w:r>
            <w:r w:rsidR="00CB0597" w:rsidRPr="002D7028">
              <w:rPr>
                <w:rStyle w:val="a5"/>
                <w:rFonts w:eastAsia="新宋体"/>
                <w:noProof/>
                <w:lang w:eastAsia="zh-CN"/>
              </w:rPr>
              <w:t>hw mode requester</w:t>
            </w:r>
            <w:r w:rsidR="00CB0597" w:rsidRPr="002D7028">
              <w:rPr>
                <w:rStyle w:val="a5"/>
                <w:rFonts w:eastAsia="新宋体" w:hint="eastAsia"/>
                <w:noProof/>
                <w:lang w:eastAsia="zh-CN"/>
              </w:rPr>
              <w:t>）</w:t>
            </w:r>
            <w:r w:rsidR="00CB0597">
              <w:rPr>
                <w:noProof/>
                <w:webHidden/>
              </w:rPr>
              <w:tab/>
            </w:r>
            <w:r w:rsidR="00CB0597">
              <w:rPr>
                <w:noProof/>
                <w:webHidden/>
              </w:rPr>
              <w:fldChar w:fldCharType="begin"/>
            </w:r>
            <w:r w:rsidR="00CB0597">
              <w:rPr>
                <w:noProof/>
                <w:webHidden/>
              </w:rPr>
              <w:instrText xml:space="preserve"> PAGEREF _Toc5714231 \h </w:instrText>
            </w:r>
            <w:r w:rsidR="00CB0597">
              <w:rPr>
                <w:noProof/>
                <w:webHidden/>
              </w:rPr>
            </w:r>
            <w:r w:rsidR="00CB0597">
              <w:rPr>
                <w:noProof/>
                <w:webHidden/>
              </w:rPr>
              <w:fldChar w:fldCharType="separate"/>
            </w:r>
            <w:r w:rsidR="00CB0597">
              <w:rPr>
                <w:noProof/>
                <w:webHidden/>
              </w:rPr>
              <w:t>11</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2" w:history="1">
            <w:r w:rsidR="00CB0597" w:rsidRPr="002D7028">
              <w:rPr>
                <w:rStyle w:val="a5"/>
                <w:noProof/>
                <w:lang w:eastAsia="zh-CN"/>
              </w:rPr>
              <w:t>4.1</w:t>
            </w:r>
            <w:r w:rsidR="00CB0597" w:rsidRPr="002D7028">
              <w:rPr>
                <w:rStyle w:val="a5"/>
                <w:rFonts w:ascii="宋体" w:eastAsia="宋体" w:hAnsi="宋体" w:cs="宋体" w:hint="eastAsia"/>
                <w:noProof/>
                <w:lang w:eastAsia="zh-CN"/>
              </w:rPr>
              <w:t>概述</w:t>
            </w:r>
            <w:r w:rsidR="00CB0597">
              <w:rPr>
                <w:noProof/>
                <w:webHidden/>
              </w:rPr>
              <w:tab/>
            </w:r>
            <w:r w:rsidR="00CB0597">
              <w:rPr>
                <w:noProof/>
                <w:webHidden/>
              </w:rPr>
              <w:fldChar w:fldCharType="begin"/>
            </w:r>
            <w:r w:rsidR="00CB0597">
              <w:rPr>
                <w:noProof/>
                <w:webHidden/>
              </w:rPr>
              <w:instrText xml:space="preserve"> PAGEREF _Toc5714232 \h </w:instrText>
            </w:r>
            <w:r w:rsidR="00CB0597">
              <w:rPr>
                <w:noProof/>
                <w:webHidden/>
              </w:rPr>
            </w:r>
            <w:r w:rsidR="00CB0597">
              <w:rPr>
                <w:noProof/>
                <w:webHidden/>
              </w:rPr>
              <w:fldChar w:fldCharType="separate"/>
            </w:r>
            <w:r w:rsidR="00CB0597">
              <w:rPr>
                <w:noProof/>
                <w:webHidden/>
              </w:rPr>
              <w:t>11</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3" w:history="1">
            <w:r w:rsidR="00CB0597" w:rsidRPr="002D7028">
              <w:rPr>
                <w:rStyle w:val="a5"/>
                <w:noProof/>
                <w:lang w:eastAsia="zh-CN"/>
              </w:rPr>
              <w:t xml:space="preserve">4.2 </w:t>
            </w:r>
            <w:r w:rsidR="00CB0597" w:rsidRPr="002D7028">
              <w:rPr>
                <w:rStyle w:val="a5"/>
                <w:rFonts w:ascii="宋体" w:eastAsia="宋体" w:hAnsi="宋体" w:cs="宋体" w:hint="eastAsia"/>
                <w:noProof/>
                <w:lang w:eastAsia="zh-CN"/>
              </w:rPr>
              <w:t>统计者</w:t>
            </w:r>
            <w:r w:rsidR="00CB0597" w:rsidRPr="002D7028">
              <w:rPr>
                <w:rStyle w:val="a5"/>
                <w:noProof/>
                <w:lang w:eastAsia="zh-CN"/>
              </w:rPr>
              <w:t>/</w:t>
            </w:r>
            <w:r w:rsidR="00CB0597" w:rsidRPr="002D7028">
              <w:rPr>
                <w:rStyle w:val="a5"/>
                <w:rFonts w:ascii="宋体" w:eastAsia="宋体" w:hAnsi="宋体" w:cs="宋体" w:hint="eastAsia"/>
                <w:noProof/>
                <w:lang w:eastAsia="zh-CN"/>
              </w:rPr>
              <w:t>采集器</w:t>
            </w:r>
            <w:r w:rsidR="00CB0597">
              <w:rPr>
                <w:noProof/>
                <w:webHidden/>
              </w:rPr>
              <w:tab/>
            </w:r>
            <w:r w:rsidR="00CB0597">
              <w:rPr>
                <w:noProof/>
                <w:webHidden/>
              </w:rPr>
              <w:fldChar w:fldCharType="begin"/>
            </w:r>
            <w:r w:rsidR="00CB0597">
              <w:rPr>
                <w:noProof/>
                <w:webHidden/>
              </w:rPr>
              <w:instrText xml:space="preserve"> PAGEREF _Toc5714233 \h </w:instrText>
            </w:r>
            <w:r w:rsidR="00CB0597">
              <w:rPr>
                <w:noProof/>
                <w:webHidden/>
              </w:rPr>
            </w:r>
            <w:r w:rsidR="00CB0597">
              <w:rPr>
                <w:noProof/>
                <w:webHidden/>
              </w:rPr>
              <w:fldChar w:fldCharType="separate"/>
            </w:r>
            <w:r w:rsidR="00CB0597">
              <w:rPr>
                <w:noProof/>
                <w:webHidden/>
              </w:rPr>
              <w:t>12</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4" w:history="1">
            <w:r w:rsidR="00CB0597" w:rsidRPr="002D7028">
              <w:rPr>
                <w:rStyle w:val="a5"/>
                <w:noProof/>
                <w:lang w:eastAsia="zh-CN"/>
              </w:rPr>
              <w:t xml:space="preserve">4.3 </w:t>
            </w:r>
            <w:r w:rsidR="00CB0597" w:rsidRPr="002D7028">
              <w:rPr>
                <w:rStyle w:val="a5"/>
                <w:rFonts w:ascii="宋体" w:eastAsia="宋体" w:hAnsi="宋体" w:cs="宋体" w:hint="eastAsia"/>
                <w:noProof/>
                <w:lang w:eastAsia="zh-CN"/>
              </w:rPr>
              <w:t>预测者</w:t>
            </w:r>
            <w:r w:rsidR="00CB0597" w:rsidRPr="002D7028">
              <w:rPr>
                <w:rStyle w:val="a5"/>
                <w:noProof/>
                <w:lang w:eastAsia="zh-CN"/>
              </w:rPr>
              <w:t>/</w:t>
            </w:r>
            <w:r w:rsidR="00CB0597" w:rsidRPr="002D7028">
              <w:rPr>
                <w:rStyle w:val="a5"/>
                <w:rFonts w:ascii="宋体" w:eastAsia="宋体" w:hAnsi="宋体" w:cs="宋体" w:hint="eastAsia"/>
                <w:noProof/>
                <w:lang w:eastAsia="zh-CN"/>
              </w:rPr>
              <w:t>投票机</w:t>
            </w:r>
            <w:r w:rsidR="00CB0597">
              <w:rPr>
                <w:noProof/>
                <w:webHidden/>
              </w:rPr>
              <w:tab/>
            </w:r>
            <w:r w:rsidR="00CB0597">
              <w:rPr>
                <w:noProof/>
                <w:webHidden/>
              </w:rPr>
              <w:fldChar w:fldCharType="begin"/>
            </w:r>
            <w:r w:rsidR="00CB0597">
              <w:rPr>
                <w:noProof/>
                <w:webHidden/>
              </w:rPr>
              <w:instrText xml:space="preserve"> PAGEREF _Toc5714234 \h </w:instrText>
            </w:r>
            <w:r w:rsidR="00CB0597">
              <w:rPr>
                <w:noProof/>
                <w:webHidden/>
              </w:rPr>
            </w:r>
            <w:r w:rsidR="00CB0597">
              <w:rPr>
                <w:noProof/>
                <w:webHidden/>
              </w:rPr>
              <w:fldChar w:fldCharType="separate"/>
            </w:r>
            <w:r w:rsidR="00CB0597">
              <w:rPr>
                <w:noProof/>
                <w:webHidden/>
              </w:rPr>
              <w:t>12</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5" w:history="1">
            <w:r w:rsidR="00CB0597" w:rsidRPr="002D7028">
              <w:rPr>
                <w:rStyle w:val="a5"/>
                <w:noProof/>
                <w:lang w:eastAsia="zh-CN"/>
              </w:rPr>
              <w:t>4.4 threshold</w:t>
            </w:r>
            <w:r w:rsidR="00CB0597" w:rsidRPr="002D7028">
              <w:rPr>
                <w:rStyle w:val="a5"/>
                <w:rFonts w:ascii="宋体" w:eastAsia="宋体" w:hAnsi="宋体" w:cs="宋体" w:hint="eastAsia"/>
                <w:noProof/>
                <w:lang w:eastAsia="zh-CN"/>
              </w:rPr>
              <w:t>配置</w:t>
            </w:r>
            <w:r w:rsidR="00CB0597">
              <w:rPr>
                <w:noProof/>
                <w:webHidden/>
              </w:rPr>
              <w:tab/>
            </w:r>
            <w:r w:rsidR="00CB0597">
              <w:rPr>
                <w:noProof/>
                <w:webHidden/>
              </w:rPr>
              <w:fldChar w:fldCharType="begin"/>
            </w:r>
            <w:r w:rsidR="00CB0597">
              <w:rPr>
                <w:noProof/>
                <w:webHidden/>
              </w:rPr>
              <w:instrText xml:space="preserve"> PAGEREF _Toc5714235 \h </w:instrText>
            </w:r>
            <w:r w:rsidR="00CB0597">
              <w:rPr>
                <w:noProof/>
                <w:webHidden/>
              </w:rPr>
            </w:r>
            <w:r w:rsidR="00CB0597">
              <w:rPr>
                <w:noProof/>
                <w:webHidden/>
              </w:rPr>
              <w:fldChar w:fldCharType="separate"/>
            </w:r>
            <w:r w:rsidR="00CB0597">
              <w:rPr>
                <w:noProof/>
                <w:webHidden/>
              </w:rPr>
              <w:t>13</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6" w:history="1">
            <w:r w:rsidR="00CB0597" w:rsidRPr="002D7028">
              <w:rPr>
                <w:rStyle w:val="a5"/>
                <w:noProof/>
                <w:lang w:eastAsia="zh-CN"/>
              </w:rPr>
              <w:t xml:space="preserve">4.5 </w:t>
            </w:r>
            <w:r w:rsidR="00CB0597" w:rsidRPr="002D7028">
              <w:rPr>
                <w:rStyle w:val="a5"/>
                <w:rFonts w:ascii="宋体" w:eastAsia="宋体" w:hAnsi="宋体" w:cs="宋体" w:hint="eastAsia"/>
                <w:noProof/>
                <w:lang w:eastAsia="zh-CN"/>
              </w:rPr>
              <w:t>逻辑与计算单元</w:t>
            </w:r>
            <w:r w:rsidR="00CB0597">
              <w:rPr>
                <w:noProof/>
                <w:webHidden/>
              </w:rPr>
              <w:tab/>
            </w:r>
            <w:r w:rsidR="00CB0597">
              <w:rPr>
                <w:noProof/>
                <w:webHidden/>
              </w:rPr>
              <w:fldChar w:fldCharType="begin"/>
            </w:r>
            <w:r w:rsidR="00CB0597">
              <w:rPr>
                <w:noProof/>
                <w:webHidden/>
              </w:rPr>
              <w:instrText xml:space="preserve"> PAGEREF _Toc5714236 \h </w:instrText>
            </w:r>
            <w:r w:rsidR="00CB0597">
              <w:rPr>
                <w:noProof/>
                <w:webHidden/>
              </w:rPr>
            </w:r>
            <w:r w:rsidR="00CB0597">
              <w:rPr>
                <w:noProof/>
                <w:webHidden/>
              </w:rPr>
              <w:fldChar w:fldCharType="separate"/>
            </w:r>
            <w:r w:rsidR="00CB0597">
              <w:rPr>
                <w:noProof/>
                <w:webHidden/>
              </w:rPr>
              <w:t>14</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37" w:history="1">
            <w:r w:rsidR="00CB0597" w:rsidRPr="002D7028">
              <w:rPr>
                <w:rStyle w:val="a5"/>
                <w:rFonts w:eastAsia="新宋体" w:hint="eastAsia"/>
                <w:noProof/>
                <w:lang w:eastAsia="zh-CN"/>
              </w:rPr>
              <w:t>五</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noProof/>
                <w:lang w:eastAsia="zh-CN"/>
              </w:rPr>
              <w:t>latency</w:t>
            </w:r>
            <w:r w:rsidR="00CB0597" w:rsidRPr="002D7028">
              <w:rPr>
                <w:rStyle w:val="a5"/>
                <w:rFonts w:eastAsia="新宋体" w:hint="eastAsia"/>
                <w:noProof/>
                <w:lang w:eastAsia="zh-CN"/>
              </w:rPr>
              <w:t>模块（</w:t>
            </w:r>
            <w:r w:rsidR="00CB0597" w:rsidRPr="002D7028">
              <w:rPr>
                <w:rStyle w:val="a5"/>
                <w:rFonts w:eastAsia="新宋体"/>
                <w:noProof/>
                <w:lang w:eastAsia="zh-CN"/>
              </w:rPr>
              <w:t>hw mode requester</w:t>
            </w:r>
            <w:r w:rsidR="00CB0597" w:rsidRPr="002D7028">
              <w:rPr>
                <w:rStyle w:val="a5"/>
                <w:rFonts w:eastAsia="新宋体" w:hint="eastAsia"/>
                <w:noProof/>
                <w:lang w:eastAsia="zh-CN"/>
              </w:rPr>
              <w:t>）</w:t>
            </w:r>
            <w:r w:rsidR="00CB0597">
              <w:rPr>
                <w:noProof/>
                <w:webHidden/>
              </w:rPr>
              <w:tab/>
            </w:r>
            <w:r w:rsidR="00CB0597">
              <w:rPr>
                <w:noProof/>
                <w:webHidden/>
              </w:rPr>
              <w:fldChar w:fldCharType="begin"/>
            </w:r>
            <w:r w:rsidR="00CB0597">
              <w:rPr>
                <w:noProof/>
                <w:webHidden/>
              </w:rPr>
              <w:instrText xml:space="preserve"> PAGEREF _Toc5714237 \h </w:instrText>
            </w:r>
            <w:r w:rsidR="00CB0597">
              <w:rPr>
                <w:noProof/>
                <w:webHidden/>
              </w:rPr>
            </w:r>
            <w:r w:rsidR="00CB0597">
              <w:rPr>
                <w:noProof/>
                <w:webHidden/>
              </w:rPr>
              <w:fldChar w:fldCharType="separate"/>
            </w:r>
            <w:r w:rsidR="00CB0597">
              <w:rPr>
                <w:noProof/>
                <w:webHidden/>
              </w:rPr>
              <w:t>15</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8" w:history="1">
            <w:r w:rsidR="00CB0597" w:rsidRPr="002D7028">
              <w:rPr>
                <w:rStyle w:val="a5"/>
                <w:noProof/>
                <w:lang w:eastAsia="zh-CN"/>
              </w:rPr>
              <w:t>5.1</w:t>
            </w:r>
            <w:r w:rsidR="00CB0597" w:rsidRPr="002D7028">
              <w:rPr>
                <w:rStyle w:val="a5"/>
                <w:rFonts w:ascii="宋体" w:eastAsia="宋体" w:hAnsi="宋体" w:cs="宋体" w:hint="eastAsia"/>
                <w:noProof/>
                <w:lang w:eastAsia="zh-CN"/>
              </w:rPr>
              <w:t>概述</w:t>
            </w:r>
            <w:r w:rsidR="00CB0597">
              <w:rPr>
                <w:noProof/>
                <w:webHidden/>
              </w:rPr>
              <w:tab/>
            </w:r>
            <w:r w:rsidR="00CB0597">
              <w:rPr>
                <w:noProof/>
                <w:webHidden/>
              </w:rPr>
              <w:fldChar w:fldCharType="begin"/>
            </w:r>
            <w:r w:rsidR="00CB0597">
              <w:rPr>
                <w:noProof/>
                <w:webHidden/>
              </w:rPr>
              <w:instrText xml:space="preserve"> PAGEREF _Toc5714238 \h </w:instrText>
            </w:r>
            <w:r w:rsidR="00CB0597">
              <w:rPr>
                <w:noProof/>
                <w:webHidden/>
              </w:rPr>
            </w:r>
            <w:r w:rsidR="00CB0597">
              <w:rPr>
                <w:noProof/>
                <w:webHidden/>
              </w:rPr>
              <w:fldChar w:fldCharType="separate"/>
            </w:r>
            <w:r w:rsidR="00CB0597">
              <w:rPr>
                <w:noProof/>
                <w:webHidden/>
              </w:rPr>
              <w:t>15</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39" w:history="1">
            <w:r w:rsidR="00CB0597" w:rsidRPr="002D7028">
              <w:rPr>
                <w:rStyle w:val="a5"/>
                <w:noProof/>
                <w:lang w:eastAsia="zh-CN"/>
              </w:rPr>
              <w:t xml:space="preserve">5.2 </w:t>
            </w:r>
            <w:r w:rsidR="00CB0597" w:rsidRPr="002D7028">
              <w:rPr>
                <w:rStyle w:val="a5"/>
                <w:rFonts w:ascii="宋体" w:eastAsia="宋体" w:hAnsi="宋体" w:cs="宋体" w:hint="eastAsia"/>
                <w:noProof/>
                <w:lang w:eastAsia="zh-CN"/>
              </w:rPr>
              <w:t>统计者</w:t>
            </w:r>
            <w:r w:rsidR="00CB0597" w:rsidRPr="002D7028">
              <w:rPr>
                <w:rStyle w:val="a5"/>
                <w:noProof/>
                <w:lang w:eastAsia="zh-CN"/>
              </w:rPr>
              <w:t>/</w:t>
            </w:r>
            <w:r w:rsidR="00CB0597" w:rsidRPr="002D7028">
              <w:rPr>
                <w:rStyle w:val="a5"/>
                <w:rFonts w:ascii="宋体" w:eastAsia="宋体" w:hAnsi="宋体" w:cs="宋体" w:hint="eastAsia"/>
                <w:noProof/>
                <w:lang w:eastAsia="zh-CN"/>
              </w:rPr>
              <w:t>采集器</w:t>
            </w:r>
            <w:r w:rsidR="00CB0597">
              <w:rPr>
                <w:noProof/>
                <w:webHidden/>
              </w:rPr>
              <w:tab/>
            </w:r>
            <w:r w:rsidR="00CB0597">
              <w:rPr>
                <w:noProof/>
                <w:webHidden/>
              </w:rPr>
              <w:fldChar w:fldCharType="begin"/>
            </w:r>
            <w:r w:rsidR="00CB0597">
              <w:rPr>
                <w:noProof/>
                <w:webHidden/>
              </w:rPr>
              <w:instrText xml:space="preserve"> PAGEREF _Toc5714239 \h </w:instrText>
            </w:r>
            <w:r w:rsidR="00CB0597">
              <w:rPr>
                <w:noProof/>
                <w:webHidden/>
              </w:rPr>
            </w:r>
            <w:r w:rsidR="00CB0597">
              <w:rPr>
                <w:noProof/>
                <w:webHidden/>
              </w:rPr>
              <w:fldChar w:fldCharType="separate"/>
            </w:r>
            <w:r w:rsidR="00CB0597">
              <w:rPr>
                <w:noProof/>
                <w:webHidden/>
              </w:rPr>
              <w:t>15</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0" w:history="1">
            <w:r w:rsidR="00CB0597" w:rsidRPr="002D7028">
              <w:rPr>
                <w:rStyle w:val="a5"/>
                <w:rFonts w:eastAsia="新宋体"/>
                <w:noProof/>
                <w:lang w:eastAsia="zh-CN"/>
              </w:rPr>
              <w:t>5</w:t>
            </w:r>
            <w:r w:rsidR="00CB0597" w:rsidRPr="002D7028">
              <w:rPr>
                <w:rStyle w:val="a5"/>
                <w:noProof/>
                <w:lang w:eastAsia="zh-CN"/>
              </w:rPr>
              <w:t xml:space="preserve">.3 </w:t>
            </w:r>
            <w:r w:rsidR="00CB0597" w:rsidRPr="002D7028">
              <w:rPr>
                <w:rStyle w:val="a5"/>
                <w:rFonts w:ascii="宋体" w:eastAsia="宋体" w:hAnsi="宋体" w:cs="宋体" w:hint="eastAsia"/>
                <w:noProof/>
                <w:lang w:eastAsia="zh-CN"/>
              </w:rPr>
              <w:t>总体参数配置与逻辑模块</w:t>
            </w:r>
            <w:r w:rsidR="00CB0597">
              <w:rPr>
                <w:noProof/>
                <w:webHidden/>
              </w:rPr>
              <w:tab/>
            </w:r>
            <w:r w:rsidR="00CB0597">
              <w:rPr>
                <w:noProof/>
                <w:webHidden/>
              </w:rPr>
              <w:fldChar w:fldCharType="begin"/>
            </w:r>
            <w:r w:rsidR="00CB0597">
              <w:rPr>
                <w:noProof/>
                <w:webHidden/>
              </w:rPr>
              <w:instrText xml:space="preserve"> PAGEREF _Toc5714240 \h </w:instrText>
            </w:r>
            <w:r w:rsidR="00CB0597">
              <w:rPr>
                <w:noProof/>
                <w:webHidden/>
              </w:rPr>
            </w:r>
            <w:r w:rsidR="00CB0597">
              <w:rPr>
                <w:noProof/>
                <w:webHidden/>
              </w:rPr>
              <w:fldChar w:fldCharType="separate"/>
            </w:r>
            <w:r w:rsidR="00CB0597">
              <w:rPr>
                <w:noProof/>
                <w:webHidden/>
              </w:rPr>
              <w:t>16</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41" w:history="1">
            <w:r w:rsidR="00CB0597" w:rsidRPr="002D7028">
              <w:rPr>
                <w:rStyle w:val="a5"/>
                <w:rFonts w:eastAsia="新宋体" w:hint="eastAsia"/>
                <w:noProof/>
                <w:lang w:eastAsia="zh-CN"/>
              </w:rPr>
              <w:t>六</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noProof/>
                <w:lang w:eastAsia="zh-CN"/>
              </w:rPr>
              <w:t>freq</w:t>
            </w:r>
            <w:r w:rsidR="00CB0597" w:rsidRPr="002D7028">
              <w:rPr>
                <w:rStyle w:val="a5"/>
                <w:rFonts w:eastAsia="新宋体" w:hint="eastAsia"/>
                <w:noProof/>
                <w:lang w:eastAsia="zh-CN"/>
              </w:rPr>
              <w:t>模块（</w:t>
            </w:r>
            <w:r w:rsidR="00CB0597" w:rsidRPr="002D7028">
              <w:rPr>
                <w:rStyle w:val="a5"/>
                <w:rFonts w:eastAsia="新宋体"/>
                <w:noProof/>
                <w:lang w:eastAsia="zh-CN"/>
              </w:rPr>
              <w:t>hw mode requester</w:t>
            </w:r>
            <w:r w:rsidR="00CB0597" w:rsidRPr="002D7028">
              <w:rPr>
                <w:rStyle w:val="a5"/>
                <w:rFonts w:eastAsia="新宋体" w:hint="eastAsia"/>
                <w:noProof/>
                <w:lang w:eastAsia="zh-CN"/>
              </w:rPr>
              <w:t>）</w:t>
            </w:r>
            <w:r w:rsidR="00CB0597">
              <w:rPr>
                <w:noProof/>
                <w:webHidden/>
              </w:rPr>
              <w:tab/>
            </w:r>
            <w:r w:rsidR="00CB0597">
              <w:rPr>
                <w:noProof/>
                <w:webHidden/>
              </w:rPr>
              <w:fldChar w:fldCharType="begin"/>
            </w:r>
            <w:r w:rsidR="00CB0597">
              <w:rPr>
                <w:noProof/>
                <w:webHidden/>
              </w:rPr>
              <w:instrText xml:space="preserve"> PAGEREF _Toc5714241 \h </w:instrText>
            </w:r>
            <w:r w:rsidR="00CB0597">
              <w:rPr>
                <w:noProof/>
                <w:webHidden/>
              </w:rPr>
            </w:r>
            <w:r w:rsidR="00CB0597">
              <w:rPr>
                <w:noProof/>
                <w:webHidden/>
              </w:rPr>
              <w:fldChar w:fldCharType="separate"/>
            </w:r>
            <w:r w:rsidR="00CB0597">
              <w:rPr>
                <w:noProof/>
                <w:webHidden/>
              </w:rPr>
              <w:t>17</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2" w:history="1">
            <w:r w:rsidR="00CB0597" w:rsidRPr="002D7028">
              <w:rPr>
                <w:rStyle w:val="a5"/>
                <w:noProof/>
                <w:lang w:eastAsia="zh-CN"/>
              </w:rPr>
              <w:t>6.1</w:t>
            </w:r>
            <w:r w:rsidR="00CB0597" w:rsidRPr="002D7028">
              <w:rPr>
                <w:rStyle w:val="a5"/>
                <w:rFonts w:ascii="宋体" w:eastAsia="宋体" w:hAnsi="宋体" w:cs="宋体" w:hint="eastAsia"/>
                <w:noProof/>
                <w:lang w:eastAsia="zh-CN"/>
              </w:rPr>
              <w:t>概述</w:t>
            </w:r>
            <w:r w:rsidR="00CB0597">
              <w:rPr>
                <w:noProof/>
                <w:webHidden/>
              </w:rPr>
              <w:tab/>
            </w:r>
            <w:r w:rsidR="00CB0597">
              <w:rPr>
                <w:noProof/>
                <w:webHidden/>
              </w:rPr>
              <w:fldChar w:fldCharType="begin"/>
            </w:r>
            <w:r w:rsidR="00CB0597">
              <w:rPr>
                <w:noProof/>
                <w:webHidden/>
              </w:rPr>
              <w:instrText xml:space="preserve"> PAGEREF _Toc5714242 \h </w:instrText>
            </w:r>
            <w:r w:rsidR="00CB0597">
              <w:rPr>
                <w:noProof/>
                <w:webHidden/>
              </w:rPr>
            </w:r>
            <w:r w:rsidR="00CB0597">
              <w:rPr>
                <w:noProof/>
                <w:webHidden/>
              </w:rPr>
              <w:fldChar w:fldCharType="separate"/>
            </w:r>
            <w:r w:rsidR="00CB0597">
              <w:rPr>
                <w:noProof/>
                <w:webHidden/>
              </w:rPr>
              <w:t>17</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3" w:history="1">
            <w:r w:rsidR="00CB0597" w:rsidRPr="002D7028">
              <w:rPr>
                <w:rStyle w:val="a5"/>
                <w:noProof/>
                <w:lang w:eastAsia="zh-CN"/>
              </w:rPr>
              <w:t xml:space="preserve">6.2 </w:t>
            </w:r>
            <w:r w:rsidR="00CB0597" w:rsidRPr="002D7028">
              <w:rPr>
                <w:rStyle w:val="a5"/>
                <w:rFonts w:ascii="宋体" w:eastAsia="宋体" w:hAnsi="宋体" w:cs="宋体" w:hint="eastAsia"/>
                <w:noProof/>
                <w:lang w:eastAsia="zh-CN"/>
              </w:rPr>
              <w:t>预测者</w:t>
            </w:r>
            <w:r w:rsidR="00CB0597" w:rsidRPr="002D7028">
              <w:rPr>
                <w:rStyle w:val="a5"/>
                <w:noProof/>
                <w:lang w:eastAsia="zh-CN"/>
              </w:rPr>
              <w:t>/</w:t>
            </w:r>
            <w:r w:rsidR="00CB0597" w:rsidRPr="002D7028">
              <w:rPr>
                <w:rStyle w:val="a5"/>
                <w:rFonts w:ascii="宋体" w:eastAsia="宋体" w:hAnsi="宋体" w:cs="宋体" w:hint="eastAsia"/>
                <w:noProof/>
                <w:lang w:eastAsia="zh-CN"/>
              </w:rPr>
              <w:t>投票机</w:t>
            </w:r>
            <w:r w:rsidR="00CB0597">
              <w:rPr>
                <w:noProof/>
                <w:webHidden/>
              </w:rPr>
              <w:tab/>
            </w:r>
            <w:r w:rsidR="00CB0597">
              <w:rPr>
                <w:noProof/>
                <w:webHidden/>
              </w:rPr>
              <w:fldChar w:fldCharType="begin"/>
            </w:r>
            <w:r w:rsidR="00CB0597">
              <w:rPr>
                <w:noProof/>
                <w:webHidden/>
              </w:rPr>
              <w:instrText xml:space="preserve"> PAGEREF _Toc5714243 \h </w:instrText>
            </w:r>
            <w:r w:rsidR="00CB0597">
              <w:rPr>
                <w:noProof/>
                <w:webHidden/>
              </w:rPr>
            </w:r>
            <w:r w:rsidR="00CB0597">
              <w:rPr>
                <w:noProof/>
                <w:webHidden/>
              </w:rPr>
              <w:fldChar w:fldCharType="separate"/>
            </w:r>
            <w:r w:rsidR="00CB0597">
              <w:rPr>
                <w:noProof/>
                <w:webHidden/>
              </w:rPr>
              <w:t>17</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4" w:history="1">
            <w:r w:rsidR="00CB0597" w:rsidRPr="002D7028">
              <w:rPr>
                <w:rStyle w:val="a5"/>
                <w:noProof/>
                <w:lang w:eastAsia="zh-CN"/>
              </w:rPr>
              <w:t>6.3</w:t>
            </w:r>
            <w:r w:rsidR="00CB0597" w:rsidRPr="002D7028">
              <w:rPr>
                <w:rStyle w:val="a5"/>
                <w:rFonts w:ascii="宋体" w:eastAsia="宋体" w:hAnsi="宋体" w:cs="宋体" w:hint="eastAsia"/>
                <w:noProof/>
                <w:lang w:eastAsia="zh-CN"/>
              </w:rPr>
              <w:t>逻辑与计算单元</w:t>
            </w:r>
            <w:r w:rsidR="00CB0597">
              <w:rPr>
                <w:noProof/>
                <w:webHidden/>
              </w:rPr>
              <w:tab/>
            </w:r>
            <w:r w:rsidR="00CB0597">
              <w:rPr>
                <w:noProof/>
                <w:webHidden/>
              </w:rPr>
              <w:fldChar w:fldCharType="begin"/>
            </w:r>
            <w:r w:rsidR="00CB0597">
              <w:rPr>
                <w:noProof/>
                <w:webHidden/>
              </w:rPr>
              <w:instrText xml:space="preserve"> PAGEREF _Toc5714244 \h </w:instrText>
            </w:r>
            <w:r w:rsidR="00CB0597">
              <w:rPr>
                <w:noProof/>
                <w:webHidden/>
              </w:rPr>
            </w:r>
            <w:r w:rsidR="00CB0597">
              <w:rPr>
                <w:noProof/>
                <w:webHidden/>
              </w:rPr>
              <w:fldChar w:fldCharType="separate"/>
            </w:r>
            <w:r w:rsidR="00CB0597">
              <w:rPr>
                <w:noProof/>
                <w:webHidden/>
              </w:rPr>
              <w:t>18</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45" w:history="1">
            <w:r w:rsidR="00CB0597" w:rsidRPr="002D7028">
              <w:rPr>
                <w:rStyle w:val="a5"/>
                <w:rFonts w:eastAsia="新宋体" w:hint="eastAsia"/>
                <w:noProof/>
                <w:lang w:eastAsia="zh-CN"/>
              </w:rPr>
              <w:t>七</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noProof/>
                <w:lang w:eastAsia="zh-CN"/>
              </w:rPr>
              <w:t>Mixer</w:t>
            </w:r>
            <w:r w:rsidR="00CB0597">
              <w:rPr>
                <w:noProof/>
                <w:webHidden/>
              </w:rPr>
              <w:tab/>
            </w:r>
            <w:r w:rsidR="00CB0597">
              <w:rPr>
                <w:noProof/>
                <w:webHidden/>
              </w:rPr>
              <w:fldChar w:fldCharType="begin"/>
            </w:r>
            <w:r w:rsidR="00CB0597">
              <w:rPr>
                <w:noProof/>
                <w:webHidden/>
              </w:rPr>
              <w:instrText xml:space="preserve"> PAGEREF _Toc5714245 \h </w:instrText>
            </w:r>
            <w:r w:rsidR="00CB0597">
              <w:rPr>
                <w:noProof/>
                <w:webHidden/>
              </w:rPr>
            </w:r>
            <w:r w:rsidR="00CB0597">
              <w:rPr>
                <w:noProof/>
                <w:webHidden/>
              </w:rPr>
              <w:fldChar w:fldCharType="separate"/>
            </w:r>
            <w:r w:rsidR="00CB0597">
              <w:rPr>
                <w:noProof/>
                <w:webHidden/>
              </w:rPr>
              <w:t>19</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46" w:history="1">
            <w:r w:rsidR="00CB0597" w:rsidRPr="002D7028">
              <w:rPr>
                <w:rStyle w:val="a5"/>
                <w:rFonts w:eastAsia="新宋体" w:hint="eastAsia"/>
                <w:noProof/>
                <w:lang w:eastAsia="zh-CN"/>
              </w:rPr>
              <w:t>八</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hint="eastAsia"/>
                <w:noProof/>
                <w:lang w:eastAsia="zh-CN"/>
              </w:rPr>
              <w:t>记录器</w:t>
            </w:r>
            <w:r w:rsidR="00CB0597" w:rsidRPr="002D7028">
              <w:rPr>
                <w:rStyle w:val="a5"/>
                <w:rFonts w:eastAsia="新宋体"/>
                <w:noProof/>
                <w:lang w:eastAsia="zh-CN"/>
              </w:rPr>
              <w:t>/debugger</w:t>
            </w:r>
            <w:r w:rsidR="00CB0597">
              <w:rPr>
                <w:noProof/>
                <w:webHidden/>
              </w:rPr>
              <w:tab/>
            </w:r>
            <w:r w:rsidR="00CB0597">
              <w:rPr>
                <w:noProof/>
                <w:webHidden/>
              </w:rPr>
              <w:fldChar w:fldCharType="begin"/>
            </w:r>
            <w:r w:rsidR="00CB0597">
              <w:rPr>
                <w:noProof/>
                <w:webHidden/>
              </w:rPr>
              <w:instrText xml:space="preserve"> PAGEREF _Toc5714246 \h </w:instrText>
            </w:r>
            <w:r w:rsidR="00CB0597">
              <w:rPr>
                <w:noProof/>
                <w:webHidden/>
              </w:rPr>
            </w:r>
            <w:r w:rsidR="00CB0597">
              <w:rPr>
                <w:noProof/>
                <w:webHidden/>
              </w:rPr>
              <w:fldChar w:fldCharType="separate"/>
            </w:r>
            <w:r w:rsidR="00CB0597">
              <w:rPr>
                <w:noProof/>
                <w:webHidden/>
              </w:rPr>
              <w:t>20</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7" w:history="1">
            <w:r w:rsidR="00CB0597" w:rsidRPr="002D7028">
              <w:rPr>
                <w:rStyle w:val="a5"/>
                <w:noProof/>
                <w:lang w:eastAsia="zh-CN"/>
              </w:rPr>
              <w:t>8.1 Current status</w:t>
            </w:r>
            <w:r w:rsidR="00CB0597">
              <w:rPr>
                <w:noProof/>
                <w:webHidden/>
              </w:rPr>
              <w:tab/>
            </w:r>
            <w:r w:rsidR="00CB0597">
              <w:rPr>
                <w:noProof/>
                <w:webHidden/>
              </w:rPr>
              <w:fldChar w:fldCharType="begin"/>
            </w:r>
            <w:r w:rsidR="00CB0597">
              <w:rPr>
                <w:noProof/>
                <w:webHidden/>
              </w:rPr>
              <w:instrText xml:space="preserve"> PAGEREF _Toc5714247 \h </w:instrText>
            </w:r>
            <w:r w:rsidR="00CB0597">
              <w:rPr>
                <w:noProof/>
                <w:webHidden/>
              </w:rPr>
            </w:r>
            <w:r w:rsidR="00CB0597">
              <w:rPr>
                <w:noProof/>
                <w:webHidden/>
              </w:rPr>
              <w:fldChar w:fldCharType="separate"/>
            </w:r>
            <w:r w:rsidR="00CB0597">
              <w:rPr>
                <w:noProof/>
                <w:webHidden/>
              </w:rPr>
              <w:t>20</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8" w:history="1">
            <w:r w:rsidR="00CB0597" w:rsidRPr="002D7028">
              <w:rPr>
                <w:rStyle w:val="a5"/>
                <w:noProof/>
                <w:lang w:eastAsia="zh-CN"/>
              </w:rPr>
              <w:t>8.2 History stack</w:t>
            </w:r>
            <w:r w:rsidR="00CB0597">
              <w:rPr>
                <w:noProof/>
                <w:webHidden/>
              </w:rPr>
              <w:tab/>
            </w:r>
            <w:r w:rsidR="00CB0597">
              <w:rPr>
                <w:noProof/>
                <w:webHidden/>
              </w:rPr>
              <w:fldChar w:fldCharType="begin"/>
            </w:r>
            <w:r w:rsidR="00CB0597">
              <w:rPr>
                <w:noProof/>
                <w:webHidden/>
              </w:rPr>
              <w:instrText xml:space="preserve"> PAGEREF _Toc5714248 \h </w:instrText>
            </w:r>
            <w:r w:rsidR="00CB0597">
              <w:rPr>
                <w:noProof/>
                <w:webHidden/>
              </w:rPr>
            </w:r>
            <w:r w:rsidR="00CB0597">
              <w:rPr>
                <w:noProof/>
                <w:webHidden/>
              </w:rPr>
              <w:fldChar w:fldCharType="separate"/>
            </w:r>
            <w:r w:rsidR="00CB0597">
              <w:rPr>
                <w:noProof/>
                <w:webHidden/>
              </w:rPr>
              <w:t>21</w:t>
            </w:r>
            <w:r w:rsidR="00CB0597">
              <w:rPr>
                <w:noProof/>
                <w:webHidden/>
              </w:rPr>
              <w:fldChar w:fldCharType="end"/>
            </w:r>
          </w:hyperlink>
        </w:p>
        <w:p w:rsidR="00CB0597" w:rsidRDefault="005B0F13">
          <w:pPr>
            <w:pStyle w:val="40"/>
            <w:rPr>
              <w:rFonts w:asciiTheme="minorHAnsi" w:eastAsiaTheme="minorEastAsia" w:hAnsiTheme="minorHAnsi" w:cstheme="minorBidi"/>
              <w:noProof/>
              <w:kern w:val="2"/>
              <w:sz w:val="21"/>
              <w:szCs w:val="22"/>
              <w:lang w:eastAsia="zh-CN"/>
            </w:rPr>
          </w:pPr>
          <w:hyperlink w:anchor="_Toc5714249" w:history="1">
            <w:r w:rsidR="00CB0597" w:rsidRPr="002D7028">
              <w:rPr>
                <w:rStyle w:val="a5"/>
                <w:noProof/>
                <w:lang w:eastAsia="zh-CN"/>
              </w:rPr>
              <w:t>8.3 Interrupt generator</w:t>
            </w:r>
            <w:r w:rsidR="00CB0597">
              <w:rPr>
                <w:noProof/>
                <w:webHidden/>
              </w:rPr>
              <w:tab/>
            </w:r>
            <w:r w:rsidR="00CB0597">
              <w:rPr>
                <w:noProof/>
                <w:webHidden/>
              </w:rPr>
              <w:fldChar w:fldCharType="begin"/>
            </w:r>
            <w:r w:rsidR="00CB0597">
              <w:rPr>
                <w:noProof/>
                <w:webHidden/>
              </w:rPr>
              <w:instrText xml:space="preserve"> PAGEREF _Toc5714249 \h </w:instrText>
            </w:r>
            <w:r w:rsidR="00CB0597">
              <w:rPr>
                <w:noProof/>
                <w:webHidden/>
              </w:rPr>
            </w:r>
            <w:r w:rsidR="00CB0597">
              <w:rPr>
                <w:noProof/>
                <w:webHidden/>
              </w:rPr>
              <w:fldChar w:fldCharType="separate"/>
            </w:r>
            <w:r w:rsidR="00CB0597">
              <w:rPr>
                <w:noProof/>
                <w:webHidden/>
              </w:rPr>
              <w:t>21</w:t>
            </w:r>
            <w:r w:rsidR="00CB0597">
              <w:rPr>
                <w:noProof/>
                <w:webHidden/>
              </w:rPr>
              <w:fldChar w:fldCharType="end"/>
            </w:r>
          </w:hyperlink>
        </w:p>
        <w:p w:rsidR="00CB0597" w:rsidRDefault="005B0F13">
          <w:pPr>
            <w:pStyle w:val="30"/>
            <w:tabs>
              <w:tab w:val="left" w:pos="1680"/>
              <w:tab w:val="right" w:leader="dot" w:pos="8630"/>
            </w:tabs>
            <w:ind w:left="960"/>
            <w:rPr>
              <w:rFonts w:asciiTheme="minorHAnsi" w:eastAsiaTheme="minorEastAsia" w:hAnsiTheme="minorHAnsi" w:cstheme="minorBidi"/>
              <w:noProof/>
              <w:kern w:val="2"/>
              <w:sz w:val="21"/>
              <w:szCs w:val="22"/>
              <w:lang w:eastAsia="zh-CN"/>
            </w:rPr>
          </w:pPr>
          <w:hyperlink w:anchor="_Toc5714250" w:history="1">
            <w:r w:rsidR="00CB0597" w:rsidRPr="002D7028">
              <w:rPr>
                <w:rStyle w:val="a5"/>
                <w:rFonts w:eastAsia="新宋体" w:hint="eastAsia"/>
                <w:noProof/>
                <w:lang w:eastAsia="zh-CN"/>
              </w:rPr>
              <w:t>九</w:t>
            </w:r>
            <w:r w:rsidR="00CB0597" w:rsidRPr="002D7028">
              <w:rPr>
                <w:rStyle w:val="a5"/>
                <w:rFonts w:eastAsia="新宋体"/>
                <w:noProof/>
                <w:lang w:eastAsia="zh-CN"/>
              </w:rPr>
              <w:t xml:space="preserve"> .</w:t>
            </w:r>
            <w:r w:rsidR="00CB0597">
              <w:rPr>
                <w:rFonts w:asciiTheme="minorHAnsi" w:eastAsiaTheme="minorEastAsia" w:hAnsiTheme="minorHAnsi" w:cstheme="minorBidi"/>
                <w:noProof/>
                <w:kern w:val="2"/>
                <w:sz w:val="21"/>
                <w:szCs w:val="22"/>
                <w:lang w:eastAsia="zh-CN"/>
              </w:rPr>
              <w:tab/>
            </w:r>
            <w:r w:rsidR="00CB0597" w:rsidRPr="002D7028">
              <w:rPr>
                <w:rStyle w:val="a5"/>
                <w:rFonts w:eastAsia="新宋体"/>
                <w:noProof/>
                <w:lang w:eastAsia="zh-CN"/>
              </w:rPr>
              <w:t>DFS Timer</w:t>
            </w:r>
            <w:r w:rsidR="00CB0597">
              <w:rPr>
                <w:noProof/>
                <w:webHidden/>
              </w:rPr>
              <w:tab/>
            </w:r>
            <w:r w:rsidR="00CB0597">
              <w:rPr>
                <w:noProof/>
                <w:webHidden/>
              </w:rPr>
              <w:fldChar w:fldCharType="begin"/>
            </w:r>
            <w:r w:rsidR="00CB0597">
              <w:rPr>
                <w:noProof/>
                <w:webHidden/>
              </w:rPr>
              <w:instrText xml:space="preserve"> PAGEREF _Toc5714250 \h </w:instrText>
            </w:r>
            <w:r w:rsidR="00CB0597">
              <w:rPr>
                <w:noProof/>
                <w:webHidden/>
              </w:rPr>
            </w:r>
            <w:r w:rsidR="00CB0597">
              <w:rPr>
                <w:noProof/>
                <w:webHidden/>
              </w:rPr>
              <w:fldChar w:fldCharType="separate"/>
            </w:r>
            <w:r w:rsidR="00CB0597">
              <w:rPr>
                <w:noProof/>
                <w:webHidden/>
              </w:rPr>
              <w:t>22</w:t>
            </w:r>
            <w:r w:rsidR="00CB0597">
              <w:rPr>
                <w:noProof/>
                <w:webHidden/>
              </w:rPr>
              <w:fldChar w:fldCharType="end"/>
            </w:r>
          </w:hyperlink>
        </w:p>
        <w:p w:rsidR="00814A74" w:rsidRDefault="00814A74">
          <w:r>
            <w:fldChar w:fldCharType="end"/>
          </w:r>
        </w:p>
      </w:sdtContent>
    </w:sdt>
    <w:p w:rsidR="002D234D" w:rsidRPr="002D234D" w:rsidRDefault="002D234D" w:rsidP="002D234D">
      <w:pPr>
        <w:rPr>
          <w:rFonts w:eastAsia="新宋体"/>
          <w:lang w:eastAsia="zh-CN"/>
        </w:rPr>
      </w:pPr>
    </w:p>
    <w:p w:rsidR="00C21F2F" w:rsidRDefault="00C21F2F" w:rsidP="002D234D">
      <w:pPr>
        <w:pStyle w:val="a3"/>
        <w:pBdr>
          <w:bottom w:val="none" w:sz="0" w:space="0" w:color="auto"/>
          <w:between w:val="single" w:sz="4" w:space="1" w:color="5B9BD5" w:themeColor="accent1"/>
        </w:pBdr>
        <w:tabs>
          <w:tab w:val="clear" w:pos="4153"/>
          <w:tab w:val="clear" w:pos="8306"/>
          <w:tab w:val="center" w:pos="4320"/>
          <w:tab w:val="right" w:pos="8640"/>
        </w:tabs>
        <w:snapToGrid/>
        <w:spacing w:line="276" w:lineRule="auto"/>
        <w:rPr>
          <w:lang w:eastAsia="zh-CN"/>
        </w:rPr>
      </w:pPr>
    </w:p>
    <w:p w:rsidR="00C21F2F" w:rsidRDefault="00C21F2F" w:rsidP="00C21F2F">
      <w:pPr>
        <w:rPr>
          <w:sz w:val="18"/>
          <w:szCs w:val="18"/>
          <w:lang w:eastAsia="zh-CN"/>
        </w:rPr>
      </w:pPr>
      <w:r>
        <w:rPr>
          <w:lang w:eastAsia="zh-CN"/>
        </w:rPr>
        <w:br w:type="page"/>
      </w:r>
    </w:p>
    <w:p w:rsidR="00C21F2F" w:rsidRDefault="00C21F2F" w:rsidP="00C21F2F">
      <w:pPr>
        <w:pStyle w:val="3"/>
        <w:rPr>
          <w:rFonts w:eastAsia="新宋体"/>
          <w:lang w:eastAsia="zh-CN"/>
        </w:rPr>
      </w:pPr>
      <w:bookmarkStart w:id="12" w:name="_Toc5714222"/>
      <w:r>
        <w:rPr>
          <w:rFonts w:eastAsia="新宋体" w:hint="eastAsia"/>
          <w:lang w:eastAsia="zh-CN"/>
        </w:rPr>
        <w:lastRenderedPageBreak/>
        <w:t>一</w:t>
      </w:r>
      <w:r w:rsidR="00AC59A0">
        <w:rPr>
          <w:rFonts w:eastAsia="新宋体" w:hint="eastAsia"/>
          <w:lang w:eastAsia="zh-CN"/>
        </w:rPr>
        <w:t xml:space="preserve"> </w:t>
      </w:r>
      <w:r w:rsidRPr="00E67E5C">
        <w:rPr>
          <w:rFonts w:eastAsia="新宋体"/>
          <w:lang w:eastAsia="zh-CN"/>
        </w:rPr>
        <w:t>.</w:t>
      </w:r>
      <w:r>
        <w:rPr>
          <w:rFonts w:eastAsia="新宋体"/>
          <w:lang w:eastAsia="zh-CN"/>
        </w:rPr>
        <w:tab/>
      </w:r>
      <w:r w:rsidR="00211623">
        <w:rPr>
          <w:rFonts w:eastAsia="新宋体" w:hint="eastAsia"/>
          <w:lang w:eastAsia="zh-CN"/>
        </w:rPr>
        <w:t>总体</w:t>
      </w:r>
      <w:r w:rsidR="00211623">
        <w:rPr>
          <w:rFonts w:eastAsia="新宋体"/>
          <w:lang w:eastAsia="zh-CN"/>
        </w:rPr>
        <w:t>逻辑</w:t>
      </w:r>
      <w:bookmarkEnd w:id="12"/>
    </w:p>
    <w:p w:rsidR="006817F0" w:rsidRDefault="00C21F2F" w:rsidP="005E688B">
      <w:pPr>
        <w:pStyle w:val="4"/>
        <w:rPr>
          <w:rFonts w:eastAsia="新宋体"/>
          <w:lang w:eastAsia="zh-CN"/>
        </w:rPr>
      </w:pPr>
      <w:r w:rsidRPr="00AC59A0">
        <w:rPr>
          <w:lang w:eastAsia="zh-CN"/>
        </w:rPr>
        <w:tab/>
      </w:r>
      <w:bookmarkStart w:id="13" w:name="_Toc5714223"/>
      <w:r w:rsidR="00AC59A0" w:rsidRPr="00AC59A0">
        <w:rPr>
          <w:lang w:eastAsia="zh-CN"/>
        </w:rPr>
        <w:t>1</w:t>
      </w:r>
      <w:r w:rsidR="00AC59A0" w:rsidRPr="00AC59A0">
        <w:rPr>
          <w:rFonts w:hint="eastAsia"/>
          <w:lang w:eastAsia="zh-CN"/>
        </w:rPr>
        <w:t>.1</w:t>
      </w:r>
      <w:r w:rsidR="00AC59A0" w:rsidRPr="00AC59A0">
        <w:rPr>
          <w:lang w:eastAsia="zh-CN"/>
        </w:rPr>
        <w:t xml:space="preserve"> </w:t>
      </w:r>
      <w:r w:rsidR="003906A3">
        <w:rPr>
          <w:rFonts w:hint="eastAsia"/>
          <w:lang w:eastAsia="zh-CN"/>
        </w:rPr>
        <w:t>图示</w:t>
      </w:r>
      <w:bookmarkEnd w:id="13"/>
    </w:p>
    <w:p w:rsidR="004A1798" w:rsidRPr="0039110B" w:rsidRDefault="00816D45" w:rsidP="004A1798">
      <w:pPr>
        <w:jc w:val="center"/>
        <w:rPr>
          <w:rFonts w:eastAsia="新宋体"/>
          <w:lang w:eastAsia="zh-CN"/>
        </w:rPr>
      </w:pPr>
      <w:r>
        <w:object w:dxaOrig="10380" w:dyaOrig="12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83.7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025" DrawAspect="Content" ObjectID="_1616581703" r:id="rId10"/>
        </w:object>
      </w:r>
    </w:p>
    <w:p w:rsidR="0093222E" w:rsidRDefault="0093222E" w:rsidP="0093222E">
      <w:pPr>
        <w:pStyle w:val="4"/>
        <w:rPr>
          <w:lang w:eastAsia="zh-CN"/>
        </w:rPr>
      </w:pPr>
      <w:r w:rsidRPr="00AC59A0">
        <w:rPr>
          <w:lang w:eastAsia="zh-CN"/>
        </w:rPr>
        <w:lastRenderedPageBreak/>
        <w:tab/>
      </w:r>
      <w:bookmarkStart w:id="14" w:name="_Toc5714224"/>
      <w:r w:rsidRPr="00AC59A0">
        <w:rPr>
          <w:lang w:eastAsia="zh-CN"/>
        </w:rPr>
        <w:t>1</w:t>
      </w:r>
      <w:r>
        <w:rPr>
          <w:rFonts w:hint="eastAsia"/>
          <w:lang w:eastAsia="zh-CN"/>
        </w:rPr>
        <w:t>.</w:t>
      </w:r>
      <w:r>
        <w:rPr>
          <w:lang w:eastAsia="zh-CN"/>
        </w:rPr>
        <w:t>2</w:t>
      </w:r>
      <w:r w:rsidRPr="00AC59A0">
        <w:rPr>
          <w:lang w:eastAsia="zh-CN"/>
        </w:rPr>
        <w:t xml:space="preserve"> </w:t>
      </w:r>
      <w:r w:rsidR="00425361">
        <w:rPr>
          <w:rFonts w:hint="eastAsia"/>
          <w:lang w:eastAsia="zh-CN"/>
        </w:rPr>
        <w:t>全局</w:t>
      </w:r>
      <w:r w:rsidR="0026436A">
        <w:rPr>
          <w:lang w:eastAsia="zh-CN"/>
        </w:rPr>
        <w:t>需求</w:t>
      </w:r>
      <w:bookmarkEnd w:id="14"/>
    </w:p>
    <w:p w:rsidR="000B357F" w:rsidRDefault="000B357F" w:rsidP="000B357F">
      <w:pPr>
        <w:rPr>
          <w:rFonts w:eastAsia="新宋体"/>
          <w:lang w:eastAsia="zh-CN"/>
        </w:rPr>
      </w:pPr>
      <w:r>
        <w:rPr>
          <w:rFonts w:eastAsia="新宋体"/>
          <w:lang w:eastAsia="zh-CN"/>
        </w:rPr>
        <w:tab/>
      </w:r>
      <w:r w:rsidR="00F36A1E">
        <w:rPr>
          <w:rFonts w:eastAsia="新宋体" w:hint="eastAsia"/>
          <w:lang w:eastAsia="zh-CN"/>
        </w:rPr>
        <w:t>a</w:t>
      </w:r>
      <w:r w:rsidR="00BC5CC6">
        <w:rPr>
          <w:rFonts w:eastAsia="新宋体"/>
          <w:lang w:eastAsia="zh-CN"/>
        </w:rPr>
        <w:t xml:space="preserve"> </w:t>
      </w:r>
      <w:r w:rsidR="00061962">
        <w:rPr>
          <w:rFonts w:eastAsia="新宋体"/>
          <w:lang w:eastAsia="zh-CN"/>
        </w:rPr>
        <w:t>dfs IP</w:t>
      </w:r>
      <w:r w:rsidR="00EA67D3">
        <w:rPr>
          <w:rFonts w:eastAsia="新宋体"/>
          <w:lang w:eastAsia="zh-CN"/>
        </w:rPr>
        <w:t>需要</w:t>
      </w:r>
      <w:r w:rsidR="00EA67D3">
        <w:rPr>
          <w:rFonts w:eastAsia="新宋体" w:hint="eastAsia"/>
          <w:lang w:eastAsia="zh-CN"/>
        </w:rPr>
        <w:t>考虑掉电恢复</w:t>
      </w:r>
      <w:r w:rsidR="00A3382C">
        <w:rPr>
          <w:rFonts w:eastAsia="新宋体" w:hint="eastAsia"/>
          <w:lang w:eastAsia="zh-CN"/>
        </w:rPr>
        <w:t>。在</w:t>
      </w:r>
      <w:r w:rsidR="00A3382C">
        <w:rPr>
          <w:rFonts w:eastAsia="新宋体"/>
          <w:lang w:eastAsia="zh-CN"/>
        </w:rPr>
        <w:t>功耗允许的情况下应该处于不掉电的区域</w:t>
      </w:r>
      <w:r w:rsidR="00A3382C">
        <w:rPr>
          <w:rFonts w:eastAsia="新宋体" w:hint="eastAsia"/>
          <w:lang w:eastAsia="zh-CN"/>
        </w:rPr>
        <w:t>，</w:t>
      </w:r>
      <w:r w:rsidR="00A3382C">
        <w:rPr>
          <w:rFonts w:eastAsia="新宋体"/>
          <w:lang w:eastAsia="zh-CN"/>
        </w:rPr>
        <w:t>如果处于掉电区域，</w:t>
      </w:r>
      <w:r w:rsidR="00A3382C">
        <w:rPr>
          <w:rFonts w:eastAsia="新宋体" w:hint="eastAsia"/>
          <w:lang w:eastAsia="zh-CN"/>
        </w:rPr>
        <w:t>则</w:t>
      </w:r>
      <w:r w:rsidR="00A3382C">
        <w:rPr>
          <w:rFonts w:eastAsia="新宋体"/>
          <w:lang w:eastAsia="zh-CN"/>
        </w:rPr>
        <w:t>需要在不掉电的寄存器上保存</w:t>
      </w:r>
      <w:r w:rsidR="00A3382C">
        <w:rPr>
          <w:rFonts w:eastAsia="新宋体" w:hint="eastAsia"/>
          <w:lang w:eastAsia="zh-CN"/>
        </w:rPr>
        <w:t>掉电</w:t>
      </w:r>
      <w:r w:rsidR="00A3382C">
        <w:rPr>
          <w:rFonts w:eastAsia="新宋体"/>
          <w:lang w:eastAsia="zh-CN"/>
        </w:rPr>
        <w:t>前所在的频点信息</w:t>
      </w:r>
      <w:r w:rsidR="00874332">
        <w:rPr>
          <w:rFonts w:eastAsia="新宋体" w:hint="eastAsia"/>
          <w:lang w:eastAsia="zh-CN"/>
        </w:rPr>
        <w:t>和</w:t>
      </w:r>
      <w:r w:rsidR="00874332">
        <w:rPr>
          <w:rFonts w:eastAsia="新宋体"/>
          <w:lang w:eastAsia="zh-CN"/>
        </w:rPr>
        <w:t>掉电前</w:t>
      </w:r>
      <w:r w:rsidR="00874332">
        <w:rPr>
          <w:rFonts w:eastAsia="新宋体" w:hint="eastAsia"/>
          <w:lang w:eastAsia="zh-CN"/>
        </w:rPr>
        <w:t>所在</w:t>
      </w:r>
      <w:r w:rsidR="00874332">
        <w:rPr>
          <w:rFonts w:eastAsia="新宋体"/>
          <w:lang w:eastAsia="zh-CN"/>
        </w:rPr>
        <w:t>的</w:t>
      </w:r>
      <w:r w:rsidR="00874332">
        <w:rPr>
          <w:rFonts w:eastAsia="新宋体" w:hint="eastAsia"/>
          <w:lang w:eastAsia="zh-CN"/>
        </w:rPr>
        <w:t>模式</w:t>
      </w:r>
      <w:r w:rsidR="00874332">
        <w:rPr>
          <w:rFonts w:eastAsia="新宋体"/>
          <w:lang w:eastAsia="zh-CN"/>
        </w:rPr>
        <w:t>信息</w:t>
      </w:r>
    </w:p>
    <w:p w:rsidR="00077A42" w:rsidRDefault="00077A42" w:rsidP="000B357F">
      <w:pPr>
        <w:rPr>
          <w:rFonts w:eastAsia="新宋体"/>
          <w:lang w:eastAsia="zh-CN"/>
        </w:rPr>
      </w:pPr>
      <w:r>
        <w:rPr>
          <w:rFonts w:eastAsia="新宋体"/>
          <w:lang w:eastAsia="zh-CN"/>
        </w:rPr>
        <w:tab/>
        <w:t>DFS</w:t>
      </w:r>
      <w:r>
        <w:rPr>
          <w:rFonts w:eastAsia="新宋体" w:hint="eastAsia"/>
          <w:lang w:eastAsia="zh-CN"/>
        </w:rPr>
        <w:t>_LAST_FREQ</w:t>
      </w:r>
      <w:r w:rsidR="00850725">
        <w:rPr>
          <w:rFonts w:eastAsia="新宋体" w:hint="eastAsia"/>
          <w:lang w:eastAsia="zh-CN"/>
        </w:rPr>
        <w:t>（</w:t>
      </w:r>
      <w:r w:rsidR="00850725">
        <w:rPr>
          <w:rFonts w:eastAsia="新宋体" w:hint="eastAsia"/>
          <w:lang w:eastAsia="zh-CN"/>
        </w:rPr>
        <w:t>ro</w:t>
      </w:r>
      <w:r w:rsidR="00850725">
        <w:rPr>
          <w:rFonts w:eastAsia="新宋体"/>
          <w:lang w:eastAsia="zh-CN"/>
        </w:rPr>
        <w:t>）</w:t>
      </w:r>
      <w:r>
        <w:rPr>
          <w:rFonts w:eastAsia="新宋体" w:hint="eastAsia"/>
          <w:lang w:eastAsia="zh-CN"/>
        </w:rPr>
        <w:t xml:space="preserve"> //</w:t>
      </w:r>
      <w:r>
        <w:rPr>
          <w:rFonts w:eastAsia="新宋体" w:hint="eastAsia"/>
          <w:lang w:eastAsia="zh-CN"/>
        </w:rPr>
        <w:t>掉电前</w:t>
      </w:r>
      <w:r>
        <w:rPr>
          <w:rFonts w:eastAsia="新宋体"/>
          <w:lang w:eastAsia="zh-CN"/>
        </w:rPr>
        <w:t>所在的频点</w:t>
      </w:r>
    </w:p>
    <w:p w:rsidR="00077A42" w:rsidRDefault="00077A42" w:rsidP="000B357F">
      <w:pPr>
        <w:rPr>
          <w:rFonts w:eastAsia="新宋体"/>
          <w:lang w:eastAsia="zh-CN"/>
        </w:rPr>
      </w:pPr>
      <w:r>
        <w:rPr>
          <w:rFonts w:eastAsia="新宋体"/>
          <w:lang w:eastAsia="zh-CN"/>
        </w:rPr>
        <w:tab/>
        <w:t>DFS</w:t>
      </w:r>
      <w:r>
        <w:rPr>
          <w:rFonts w:eastAsia="新宋体" w:hint="eastAsia"/>
          <w:lang w:eastAsia="zh-CN"/>
        </w:rPr>
        <w:t>_LAST_MODE</w:t>
      </w:r>
      <w:r w:rsidR="00A407D2">
        <w:rPr>
          <w:rFonts w:eastAsia="新宋体"/>
          <w:lang w:eastAsia="zh-CN"/>
        </w:rPr>
        <w:t xml:space="preserve"> </w:t>
      </w:r>
      <w:r w:rsidR="00850725">
        <w:rPr>
          <w:rFonts w:eastAsia="新宋体" w:hint="eastAsia"/>
          <w:lang w:eastAsia="zh-CN"/>
        </w:rPr>
        <w:t>（</w:t>
      </w:r>
      <w:r w:rsidR="00850725">
        <w:rPr>
          <w:rFonts w:eastAsia="新宋体" w:hint="eastAsia"/>
          <w:lang w:eastAsia="zh-CN"/>
        </w:rPr>
        <w:t>ro</w:t>
      </w:r>
      <w:r w:rsidR="00850725">
        <w:rPr>
          <w:rFonts w:eastAsia="新宋体"/>
          <w:lang w:eastAsia="zh-CN"/>
        </w:rPr>
        <w:t>）</w:t>
      </w:r>
      <w:r w:rsidR="00A407D2">
        <w:rPr>
          <w:rFonts w:eastAsia="新宋体"/>
          <w:lang w:eastAsia="zh-CN"/>
        </w:rPr>
        <w:t>//</w:t>
      </w:r>
      <w:r w:rsidR="00A71D16">
        <w:rPr>
          <w:rFonts w:eastAsia="新宋体" w:hint="eastAsia"/>
          <w:lang w:eastAsia="zh-CN"/>
        </w:rPr>
        <w:t>掉电前</w:t>
      </w:r>
      <w:r w:rsidR="00A71D16">
        <w:rPr>
          <w:rFonts w:eastAsia="新宋体"/>
          <w:lang w:eastAsia="zh-CN"/>
        </w:rPr>
        <w:t>在</w:t>
      </w:r>
      <w:r w:rsidR="00A71D16">
        <w:rPr>
          <w:rFonts w:eastAsia="新宋体"/>
          <w:lang w:eastAsia="zh-CN"/>
        </w:rPr>
        <w:t>sw</w:t>
      </w:r>
      <w:r w:rsidR="00A71D16">
        <w:rPr>
          <w:rFonts w:eastAsia="新宋体"/>
          <w:lang w:eastAsia="zh-CN"/>
        </w:rPr>
        <w:t>还是</w:t>
      </w:r>
      <w:r w:rsidR="00A71D16">
        <w:rPr>
          <w:rFonts w:eastAsia="新宋体"/>
          <w:lang w:eastAsia="zh-CN"/>
        </w:rPr>
        <w:t>hw</w:t>
      </w:r>
      <w:r w:rsidR="00A71D16">
        <w:rPr>
          <w:rFonts w:eastAsia="新宋体"/>
          <w:lang w:eastAsia="zh-CN"/>
        </w:rPr>
        <w:t>模式</w:t>
      </w:r>
      <w:r w:rsidR="00BC5CC6">
        <w:rPr>
          <w:rFonts w:eastAsia="新宋体" w:hint="eastAsia"/>
          <w:lang w:eastAsia="zh-CN"/>
        </w:rPr>
        <w:t>。</w:t>
      </w:r>
    </w:p>
    <w:p w:rsidR="00F32979" w:rsidRDefault="00F32979" w:rsidP="000B357F">
      <w:pPr>
        <w:rPr>
          <w:rFonts w:eastAsia="新宋体"/>
          <w:lang w:eastAsia="zh-CN"/>
        </w:rPr>
      </w:pPr>
    </w:p>
    <w:p w:rsidR="00BC5CC6" w:rsidRPr="00077A42" w:rsidRDefault="00BC5CC6" w:rsidP="000B357F">
      <w:pPr>
        <w:rPr>
          <w:rFonts w:eastAsia="新宋体"/>
          <w:lang w:eastAsia="zh-CN"/>
        </w:rPr>
      </w:pPr>
      <w:r>
        <w:rPr>
          <w:rFonts w:eastAsia="新宋体"/>
          <w:lang w:eastAsia="zh-CN"/>
        </w:rPr>
        <w:tab/>
        <w:t xml:space="preserve">b </w:t>
      </w:r>
      <w:r>
        <w:rPr>
          <w:rFonts w:eastAsia="新宋体" w:hint="eastAsia"/>
          <w:lang w:eastAsia="zh-CN"/>
        </w:rPr>
        <w:t>建议</w:t>
      </w:r>
      <w:r>
        <w:rPr>
          <w:rFonts w:eastAsia="新宋体"/>
          <w:lang w:eastAsia="zh-CN"/>
        </w:rPr>
        <w:t>删除</w:t>
      </w:r>
      <w:r>
        <w:rPr>
          <w:rFonts w:eastAsia="新宋体"/>
          <w:lang w:eastAsia="zh-CN"/>
        </w:rPr>
        <w:t>pure</w:t>
      </w:r>
      <w:r>
        <w:rPr>
          <w:rFonts w:eastAsia="新宋体" w:hint="eastAsia"/>
          <w:lang w:eastAsia="zh-CN"/>
        </w:rPr>
        <w:t xml:space="preserve"> </w:t>
      </w:r>
      <w:r>
        <w:rPr>
          <w:rFonts w:eastAsia="新宋体"/>
          <w:lang w:eastAsia="zh-CN"/>
        </w:rPr>
        <w:t>sw mode</w:t>
      </w:r>
      <w:r>
        <w:rPr>
          <w:rFonts w:eastAsia="新宋体"/>
          <w:lang w:eastAsia="zh-CN"/>
        </w:rPr>
        <w:t>，仅</w:t>
      </w:r>
      <w:r>
        <w:rPr>
          <w:rFonts w:eastAsia="新宋体" w:hint="eastAsia"/>
          <w:lang w:eastAsia="zh-CN"/>
        </w:rPr>
        <w:t>保留</w:t>
      </w:r>
      <w:r>
        <w:rPr>
          <w:rFonts w:eastAsia="新宋体"/>
          <w:lang w:eastAsia="zh-CN"/>
        </w:rPr>
        <w:t>sw mode</w:t>
      </w:r>
      <w:r>
        <w:rPr>
          <w:rFonts w:eastAsia="新宋体"/>
          <w:lang w:eastAsia="zh-CN"/>
        </w:rPr>
        <w:t>与</w:t>
      </w:r>
      <w:r>
        <w:rPr>
          <w:rFonts w:eastAsia="新宋体" w:hint="eastAsia"/>
          <w:lang w:eastAsia="zh-CN"/>
        </w:rPr>
        <w:t>hw</w:t>
      </w:r>
      <w:r>
        <w:rPr>
          <w:rFonts w:eastAsia="新宋体"/>
          <w:lang w:eastAsia="zh-CN"/>
        </w:rPr>
        <w:t xml:space="preserve"> mode</w:t>
      </w:r>
      <w:r w:rsidR="00B8288F">
        <w:rPr>
          <w:rFonts w:eastAsia="新宋体" w:hint="eastAsia"/>
          <w:lang w:eastAsia="zh-CN"/>
        </w:rPr>
        <w:t>，</w:t>
      </w:r>
      <w:r w:rsidR="00C36549">
        <w:rPr>
          <w:rFonts w:eastAsia="新宋体" w:hint="eastAsia"/>
          <w:lang w:eastAsia="zh-CN"/>
        </w:rPr>
        <w:t>默认</w:t>
      </w:r>
      <w:r w:rsidR="00C36549">
        <w:rPr>
          <w:rFonts w:eastAsia="新宋体"/>
          <w:lang w:eastAsia="zh-CN"/>
        </w:rPr>
        <w:t>处于</w:t>
      </w:r>
      <w:r w:rsidR="00C36549">
        <w:rPr>
          <w:rFonts w:eastAsia="新宋体"/>
          <w:lang w:eastAsia="zh-CN"/>
        </w:rPr>
        <w:t>sw mode</w:t>
      </w:r>
      <w:r w:rsidR="00C36549">
        <w:rPr>
          <w:rFonts w:eastAsia="新宋体"/>
          <w:lang w:eastAsia="zh-CN"/>
        </w:rPr>
        <w:t>。</w:t>
      </w:r>
    </w:p>
    <w:p w:rsidR="006817F0" w:rsidRDefault="006817F0" w:rsidP="006817F0">
      <w:pPr>
        <w:rPr>
          <w:rFonts w:eastAsia="新宋体"/>
          <w:lang w:eastAsia="zh-CN"/>
        </w:rPr>
      </w:pPr>
    </w:p>
    <w:p w:rsidR="00B63683" w:rsidRDefault="00074D2B" w:rsidP="006817F0">
      <w:pPr>
        <w:rPr>
          <w:rFonts w:eastAsia="新宋体"/>
          <w:lang w:eastAsia="zh-CN"/>
        </w:rPr>
      </w:pPr>
      <w:r>
        <w:rPr>
          <w:rFonts w:eastAsia="新宋体"/>
          <w:lang w:eastAsia="zh-CN"/>
        </w:rPr>
        <w:tab/>
        <w:t xml:space="preserve">c </w:t>
      </w:r>
      <w:r>
        <w:rPr>
          <w:rFonts w:eastAsia="新宋体" w:hint="eastAsia"/>
          <w:lang w:eastAsia="zh-CN"/>
        </w:rPr>
        <w:t>新</w:t>
      </w:r>
      <w:r>
        <w:rPr>
          <w:rFonts w:eastAsia="新宋体"/>
          <w:lang w:eastAsia="zh-CN"/>
        </w:rPr>
        <w:t>的设计要求能</w:t>
      </w:r>
      <w:r>
        <w:rPr>
          <w:rFonts w:eastAsia="新宋体" w:hint="eastAsia"/>
          <w:lang w:eastAsia="zh-CN"/>
        </w:rPr>
        <w:t>自动</w:t>
      </w:r>
      <w:r>
        <w:rPr>
          <w:rFonts w:eastAsia="新宋体"/>
          <w:lang w:eastAsia="zh-CN"/>
        </w:rPr>
        <w:t>完成</w:t>
      </w:r>
      <w:r>
        <w:rPr>
          <w:rFonts w:eastAsia="新宋体"/>
          <w:lang w:eastAsia="zh-CN"/>
        </w:rPr>
        <w:t>dvfs</w:t>
      </w:r>
      <w:r>
        <w:rPr>
          <w:rFonts w:eastAsia="新宋体" w:hint="eastAsia"/>
          <w:lang w:eastAsia="zh-CN"/>
        </w:rPr>
        <w:t>，如果</w:t>
      </w:r>
      <w:r>
        <w:rPr>
          <w:rFonts w:eastAsia="新宋体"/>
          <w:lang w:eastAsia="zh-CN"/>
        </w:rPr>
        <w:t>变频时</w:t>
      </w:r>
      <w:r>
        <w:rPr>
          <w:rFonts w:eastAsia="新宋体" w:hint="eastAsia"/>
          <w:lang w:eastAsia="zh-CN"/>
        </w:rPr>
        <w:t>需要</w:t>
      </w:r>
      <w:r>
        <w:rPr>
          <w:rFonts w:eastAsia="新宋体"/>
          <w:lang w:eastAsia="zh-CN"/>
        </w:rPr>
        <w:t>升压</w:t>
      </w:r>
      <w:r>
        <w:rPr>
          <w:rFonts w:eastAsia="新宋体"/>
          <w:lang w:eastAsia="zh-CN"/>
        </w:rPr>
        <w:t>/</w:t>
      </w:r>
      <w:r>
        <w:rPr>
          <w:rFonts w:eastAsia="新宋体" w:hint="eastAsia"/>
          <w:lang w:eastAsia="zh-CN"/>
        </w:rPr>
        <w:t>降压</w:t>
      </w:r>
      <w:r>
        <w:rPr>
          <w:rFonts w:eastAsia="新宋体"/>
          <w:lang w:eastAsia="zh-CN"/>
        </w:rPr>
        <w:t>，应该能自动完成。</w:t>
      </w:r>
    </w:p>
    <w:p w:rsidR="00E0775A" w:rsidRDefault="00E0775A" w:rsidP="006817F0">
      <w:pPr>
        <w:rPr>
          <w:rFonts w:eastAsia="新宋体"/>
          <w:lang w:eastAsia="zh-CN"/>
        </w:rPr>
      </w:pPr>
    </w:p>
    <w:p w:rsidR="00E0775A" w:rsidRDefault="00E0775A" w:rsidP="006817F0">
      <w:pPr>
        <w:rPr>
          <w:rFonts w:eastAsia="新宋体"/>
          <w:lang w:eastAsia="zh-CN"/>
        </w:rPr>
      </w:pPr>
      <w:r>
        <w:rPr>
          <w:rFonts w:eastAsia="新宋体"/>
          <w:lang w:eastAsia="zh-CN"/>
        </w:rPr>
        <w:tab/>
        <w:t>d dfs</w:t>
      </w:r>
      <w:r>
        <w:rPr>
          <w:rFonts w:eastAsia="新宋体" w:hint="eastAsia"/>
          <w:lang w:eastAsia="zh-CN"/>
        </w:rPr>
        <w:t xml:space="preserve"> </w:t>
      </w:r>
      <w:r>
        <w:rPr>
          <w:rFonts w:eastAsia="新宋体"/>
          <w:lang w:eastAsia="zh-CN"/>
        </w:rPr>
        <w:t>hold timer</w:t>
      </w:r>
      <w:r>
        <w:rPr>
          <w:rFonts w:eastAsia="新宋体" w:hint="eastAsia"/>
          <w:lang w:eastAsia="zh-CN"/>
        </w:rPr>
        <w:t>应该</w:t>
      </w:r>
      <w:r>
        <w:rPr>
          <w:rFonts w:eastAsia="新宋体"/>
          <w:lang w:eastAsia="zh-CN"/>
        </w:rPr>
        <w:t>达到</w:t>
      </w:r>
      <w:r>
        <w:rPr>
          <w:rFonts w:eastAsia="新宋体"/>
          <w:lang w:eastAsia="zh-CN"/>
        </w:rPr>
        <w:t>2us</w:t>
      </w:r>
      <w:r>
        <w:rPr>
          <w:rFonts w:eastAsia="新宋体"/>
          <w:lang w:eastAsia="zh-CN"/>
        </w:rPr>
        <w:t>以内</w:t>
      </w:r>
    </w:p>
    <w:p w:rsidR="00E0775A" w:rsidRDefault="00E0775A" w:rsidP="006817F0">
      <w:pPr>
        <w:rPr>
          <w:rFonts w:eastAsia="新宋体"/>
          <w:lang w:eastAsia="zh-CN"/>
        </w:rPr>
      </w:pPr>
    </w:p>
    <w:p w:rsidR="00E0775A" w:rsidRDefault="00E0775A" w:rsidP="006817F0">
      <w:pPr>
        <w:rPr>
          <w:rFonts w:eastAsia="新宋体"/>
          <w:lang w:eastAsia="zh-CN"/>
        </w:rPr>
      </w:pPr>
      <w:r>
        <w:rPr>
          <w:rFonts w:eastAsia="新宋体"/>
          <w:lang w:eastAsia="zh-CN"/>
        </w:rPr>
        <w:tab/>
        <w:t xml:space="preserve">e </w:t>
      </w:r>
      <w:r>
        <w:rPr>
          <w:rFonts w:eastAsia="新宋体" w:hint="eastAsia"/>
          <w:lang w:eastAsia="zh-CN"/>
        </w:rPr>
        <w:t>dfs</w:t>
      </w:r>
      <w:r>
        <w:rPr>
          <w:rFonts w:eastAsia="新宋体"/>
          <w:lang w:eastAsia="zh-CN"/>
        </w:rPr>
        <w:t>相关寄存器</w:t>
      </w:r>
      <w:r>
        <w:rPr>
          <w:rFonts w:eastAsia="新宋体" w:hint="eastAsia"/>
          <w:lang w:eastAsia="zh-CN"/>
        </w:rPr>
        <w:t>的</w:t>
      </w:r>
      <w:r>
        <w:rPr>
          <w:rFonts w:eastAsia="新宋体"/>
          <w:lang w:eastAsia="zh-CN"/>
        </w:rPr>
        <w:t>访问</w:t>
      </w:r>
      <w:r>
        <w:rPr>
          <w:rFonts w:eastAsia="新宋体" w:hint="eastAsia"/>
          <w:lang w:eastAsia="zh-CN"/>
        </w:rPr>
        <w:t>应该</w:t>
      </w:r>
      <w:r>
        <w:rPr>
          <w:rFonts w:eastAsia="新宋体"/>
          <w:lang w:eastAsia="zh-CN"/>
        </w:rPr>
        <w:t>不受到</w:t>
      </w:r>
      <w:r>
        <w:rPr>
          <w:rFonts w:eastAsia="新宋体" w:hint="eastAsia"/>
          <w:lang w:eastAsia="zh-CN"/>
        </w:rPr>
        <w:t>pub</w:t>
      </w:r>
      <w:r>
        <w:rPr>
          <w:rFonts w:eastAsia="新宋体"/>
          <w:lang w:eastAsia="zh-CN"/>
        </w:rPr>
        <w:t xml:space="preserve"> light</w:t>
      </w:r>
      <w:r>
        <w:rPr>
          <w:rFonts w:eastAsia="新宋体"/>
          <w:lang w:eastAsia="zh-CN"/>
        </w:rPr>
        <w:t>的影响</w:t>
      </w:r>
    </w:p>
    <w:p w:rsidR="00ED3088" w:rsidRDefault="00ED3088" w:rsidP="006817F0">
      <w:pPr>
        <w:rPr>
          <w:rFonts w:eastAsia="新宋体"/>
          <w:lang w:eastAsia="zh-CN"/>
        </w:rPr>
      </w:pPr>
    </w:p>
    <w:p w:rsidR="00ED3088" w:rsidRDefault="00ED3088" w:rsidP="00ED3088">
      <w:pPr>
        <w:rPr>
          <w:rFonts w:eastAsia="新宋体"/>
          <w:lang w:eastAsia="zh-CN"/>
        </w:rPr>
      </w:pPr>
      <w:r>
        <w:rPr>
          <w:rFonts w:eastAsia="新宋体" w:hint="eastAsia"/>
          <w:lang w:eastAsia="zh-CN"/>
        </w:rPr>
        <w:tab/>
        <w:t>f dfs IP</w:t>
      </w:r>
      <w:r>
        <w:rPr>
          <w:rFonts w:eastAsia="新宋体" w:hint="eastAsia"/>
          <w:lang w:eastAsia="zh-CN"/>
        </w:rPr>
        <w:t>能读出</w:t>
      </w:r>
      <w:r>
        <w:rPr>
          <w:rFonts w:eastAsia="新宋体" w:hint="eastAsia"/>
          <w:lang w:eastAsia="zh-CN"/>
        </w:rPr>
        <w:t>ASIC version</w:t>
      </w:r>
      <w:r>
        <w:rPr>
          <w:rFonts w:eastAsia="新宋体" w:hint="eastAsia"/>
          <w:lang w:eastAsia="zh-CN"/>
        </w:rPr>
        <w:t>便于软件兼容</w:t>
      </w:r>
    </w:p>
    <w:p w:rsidR="00ED3088" w:rsidRDefault="00ED3088" w:rsidP="00ED3088">
      <w:pPr>
        <w:rPr>
          <w:rFonts w:eastAsia="新宋体"/>
          <w:lang w:eastAsia="zh-CN"/>
        </w:rPr>
      </w:pPr>
      <w:r>
        <w:rPr>
          <w:rFonts w:eastAsia="新宋体" w:hint="eastAsia"/>
          <w:lang w:eastAsia="zh-CN"/>
        </w:rPr>
        <w:tab/>
        <w:t>DFS_VERSION</w:t>
      </w:r>
      <w:r>
        <w:rPr>
          <w:rFonts w:eastAsia="新宋体" w:hint="eastAsia"/>
          <w:lang w:eastAsia="zh-CN"/>
        </w:rPr>
        <w:t>（</w:t>
      </w:r>
      <w:r>
        <w:rPr>
          <w:rFonts w:eastAsia="新宋体" w:hint="eastAsia"/>
          <w:lang w:eastAsia="zh-CN"/>
        </w:rPr>
        <w:t>ro</w:t>
      </w:r>
      <w:r>
        <w:rPr>
          <w:rFonts w:eastAsia="新宋体" w:hint="eastAsia"/>
          <w:lang w:eastAsia="zh-CN"/>
        </w:rPr>
        <w:t>）</w:t>
      </w:r>
      <w:r>
        <w:rPr>
          <w:rFonts w:eastAsia="新宋体" w:hint="eastAsia"/>
          <w:lang w:eastAsia="zh-CN"/>
        </w:rPr>
        <w:t>//IP</w:t>
      </w:r>
      <w:r>
        <w:rPr>
          <w:rFonts w:eastAsia="新宋体" w:hint="eastAsia"/>
          <w:lang w:eastAsia="zh-CN"/>
        </w:rPr>
        <w:t>版本号</w:t>
      </w:r>
    </w:p>
    <w:p w:rsidR="00ED3088" w:rsidRDefault="00ED3088" w:rsidP="00ED3088">
      <w:pPr>
        <w:rPr>
          <w:rFonts w:eastAsia="新宋体"/>
          <w:lang w:eastAsia="zh-CN"/>
        </w:rPr>
      </w:pPr>
    </w:p>
    <w:p w:rsidR="00ED3088" w:rsidRPr="00E0775A" w:rsidRDefault="00ED3088" w:rsidP="00ED3088">
      <w:pPr>
        <w:rPr>
          <w:rFonts w:eastAsia="新宋体"/>
          <w:lang w:eastAsia="zh-CN"/>
        </w:rPr>
      </w:pPr>
      <w:r>
        <w:rPr>
          <w:rFonts w:eastAsia="新宋体" w:hint="eastAsia"/>
          <w:lang w:eastAsia="zh-CN"/>
        </w:rPr>
        <w:tab/>
        <w:t>g dfs</w:t>
      </w:r>
      <w:r>
        <w:rPr>
          <w:rFonts w:eastAsia="新宋体" w:hint="eastAsia"/>
          <w:lang w:eastAsia="zh-CN"/>
        </w:rPr>
        <w:t>过程本身支持</w:t>
      </w:r>
      <w:r>
        <w:rPr>
          <w:rFonts w:eastAsia="新宋体" w:hint="eastAsia"/>
          <w:lang w:eastAsia="zh-CN"/>
        </w:rPr>
        <w:t>timing</w:t>
      </w:r>
      <w:r>
        <w:rPr>
          <w:rFonts w:eastAsia="新宋体" w:hint="eastAsia"/>
          <w:lang w:eastAsia="zh-CN"/>
        </w:rPr>
        <w:t>配置，比如</w:t>
      </w:r>
      <w:r>
        <w:rPr>
          <w:rFonts w:eastAsia="新宋体" w:hint="eastAsia"/>
          <w:lang w:eastAsia="zh-CN"/>
        </w:rPr>
        <w:t>mrw</w:t>
      </w:r>
      <w:r>
        <w:rPr>
          <w:rFonts w:eastAsia="新宋体" w:hint="eastAsia"/>
          <w:lang w:eastAsia="zh-CN"/>
        </w:rPr>
        <w:t>后可以加入可变的</w:t>
      </w:r>
      <w:r>
        <w:rPr>
          <w:rFonts w:eastAsia="新宋体" w:hint="eastAsia"/>
          <w:lang w:eastAsia="zh-CN"/>
        </w:rPr>
        <w:t>delay</w:t>
      </w:r>
      <w:r>
        <w:rPr>
          <w:rFonts w:eastAsia="新宋体" w:hint="eastAsia"/>
          <w:lang w:eastAsia="zh-CN"/>
        </w:rPr>
        <w:t>等。</w:t>
      </w:r>
    </w:p>
    <w:p w:rsidR="00ED3088" w:rsidRPr="00ED3088" w:rsidRDefault="00ED3088" w:rsidP="006817F0">
      <w:pPr>
        <w:rPr>
          <w:rFonts w:eastAsia="新宋体" w:hint="eastAsia"/>
          <w:lang w:eastAsia="zh-CN"/>
        </w:rPr>
      </w:pPr>
    </w:p>
    <w:p w:rsidR="00B63683" w:rsidRDefault="00B63683" w:rsidP="00B63683">
      <w:pPr>
        <w:rPr>
          <w:rFonts w:eastAsia="新宋体"/>
          <w:lang w:eastAsia="zh-CN"/>
        </w:rPr>
      </w:pPr>
      <w:r>
        <w:rPr>
          <w:rFonts w:eastAsia="新宋体"/>
          <w:lang w:eastAsia="zh-CN"/>
        </w:rPr>
        <w:br w:type="page"/>
      </w:r>
    </w:p>
    <w:p w:rsidR="001B2775" w:rsidRDefault="006817F0" w:rsidP="001B2775">
      <w:pPr>
        <w:pStyle w:val="3"/>
        <w:rPr>
          <w:rFonts w:eastAsia="新宋体"/>
          <w:lang w:eastAsia="zh-CN"/>
        </w:rPr>
      </w:pPr>
      <w:r>
        <w:rPr>
          <w:rFonts w:eastAsia="新宋体"/>
          <w:lang w:eastAsia="zh-CN"/>
        </w:rPr>
        <w:lastRenderedPageBreak/>
        <w:tab/>
      </w:r>
      <w:bookmarkStart w:id="15" w:name="_Toc5714225"/>
      <w:r w:rsidR="001B2775">
        <w:rPr>
          <w:rFonts w:eastAsia="新宋体" w:hint="eastAsia"/>
          <w:lang w:eastAsia="zh-CN"/>
        </w:rPr>
        <w:t>二</w:t>
      </w:r>
      <w:r w:rsidR="001B2775">
        <w:rPr>
          <w:rFonts w:eastAsia="新宋体" w:hint="eastAsia"/>
          <w:lang w:eastAsia="zh-CN"/>
        </w:rPr>
        <w:t xml:space="preserve"> </w:t>
      </w:r>
      <w:r w:rsidR="001B2775" w:rsidRPr="00E67E5C">
        <w:rPr>
          <w:rFonts w:eastAsia="新宋体"/>
          <w:lang w:eastAsia="zh-CN"/>
        </w:rPr>
        <w:t>.</w:t>
      </w:r>
      <w:r w:rsidR="001B2775">
        <w:rPr>
          <w:rFonts w:eastAsia="新宋体"/>
          <w:lang w:eastAsia="zh-CN"/>
        </w:rPr>
        <w:tab/>
      </w:r>
      <w:r w:rsidR="006335EF">
        <w:rPr>
          <w:rFonts w:eastAsia="新宋体" w:hint="eastAsia"/>
          <w:lang w:eastAsia="zh-CN"/>
        </w:rPr>
        <w:t>发生器</w:t>
      </w:r>
      <w:r w:rsidR="006335EF">
        <w:rPr>
          <w:rFonts w:eastAsia="新宋体"/>
          <w:lang w:eastAsia="zh-CN"/>
        </w:rPr>
        <w:t>与参数设置模块</w:t>
      </w:r>
      <w:bookmarkEnd w:id="15"/>
    </w:p>
    <w:p w:rsidR="000F4228" w:rsidRPr="000F4228" w:rsidRDefault="00C66211" w:rsidP="00C66211">
      <w:pPr>
        <w:jc w:val="center"/>
        <w:rPr>
          <w:rFonts w:eastAsia="新宋体"/>
          <w:lang w:eastAsia="zh-CN"/>
        </w:rPr>
      </w:pPr>
      <w:r>
        <w:object w:dxaOrig="6931" w:dyaOrig="11491">
          <v:shape id="_x0000_i1026" type="#_x0000_t75" style="width:303.75pt;height:7in"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5" ShapeID="_x0000_i1026" DrawAspect="Content" ObjectID="_1616581704" r:id="rId12"/>
        </w:object>
      </w:r>
    </w:p>
    <w:p w:rsidR="00EC5757" w:rsidRDefault="0093222E" w:rsidP="0093222E">
      <w:pPr>
        <w:pStyle w:val="4"/>
        <w:ind w:left="420"/>
        <w:rPr>
          <w:lang w:eastAsia="zh-CN"/>
        </w:rPr>
      </w:pPr>
      <w:bookmarkStart w:id="16" w:name="_Toc5714226"/>
      <w:r>
        <w:rPr>
          <w:rFonts w:hint="eastAsia"/>
          <w:lang w:eastAsia="zh-CN"/>
        </w:rPr>
        <w:lastRenderedPageBreak/>
        <w:t>2</w:t>
      </w:r>
      <w:r>
        <w:rPr>
          <w:lang w:eastAsia="zh-CN"/>
        </w:rPr>
        <w:t>.1</w:t>
      </w:r>
      <w:r w:rsidR="007C565F">
        <w:rPr>
          <w:rFonts w:hint="eastAsia"/>
          <w:lang w:eastAsia="zh-CN"/>
        </w:rPr>
        <w:t>参数</w:t>
      </w:r>
      <w:r w:rsidR="007C565F">
        <w:rPr>
          <w:lang w:eastAsia="zh-CN"/>
        </w:rPr>
        <w:t>设置模块</w:t>
      </w:r>
      <w:bookmarkEnd w:id="16"/>
    </w:p>
    <w:p w:rsidR="004173E0" w:rsidRDefault="005009DB" w:rsidP="004173E0">
      <w:pPr>
        <w:ind w:left="420"/>
        <w:rPr>
          <w:rFonts w:eastAsiaTheme="minorEastAsia"/>
          <w:lang w:eastAsia="zh-CN"/>
        </w:rPr>
      </w:pPr>
      <w:r>
        <w:rPr>
          <w:rFonts w:eastAsiaTheme="minorEastAsia" w:hint="eastAsia"/>
          <w:lang w:eastAsia="zh-CN"/>
        </w:rPr>
        <w:t>参数设置</w:t>
      </w:r>
      <w:r>
        <w:rPr>
          <w:rFonts w:eastAsiaTheme="minorEastAsia"/>
          <w:lang w:eastAsia="zh-CN"/>
        </w:rPr>
        <w:t>模块用于</w:t>
      </w:r>
      <w:r>
        <w:rPr>
          <w:rFonts w:eastAsiaTheme="minorEastAsia" w:hint="eastAsia"/>
          <w:lang w:eastAsia="zh-CN"/>
        </w:rPr>
        <w:t>在</w:t>
      </w:r>
      <w:r>
        <w:rPr>
          <w:rFonts w:eastAsiaTheme="minorEastAsia"/>
          <w:lang w:eastAsia="zh-CN"/>
        </w:rPr>
        <w:t>寄存器中</w:t>
      </w:r>
      <w:r>
        <w:rPr>
          <w:rFonts w:eastAsiaTheme="minorEastAsia" w:hint="eastAsia"/>
          <w:lang w:eastAsia="zh-CN"/>
        </w:rPr>
        <w:t>配</w:t>
      </w:r>
      <w:r>
        <w:rPr>
          <w:rFonts w:eastAsiaTheme="minorEastAsia"/>
          <w:lang w:eastAsia="zh-CN"/>
        </w:rPr>
        <w:t>置与具体频点有关的</w:t>
      </w:r>
      <w:r>
        <w:rPr>
          <w:rFonts w:eastAsiaTheme="minorEastAsia" w:hint="eastAsia"/>
          <w:lang w:eastAsia="zh-CN"/>
        </w:rPr>
        <w:t>参数</w:t>
      </w:r>
      <w:r>
        <w:rPr>
          <w:rFonts w:eastAsiaTheme="minorEastAsia"/>
          <w:lang w:eastAsia="zh-CN"/>
        </w:rPr>
        <w:t>（</w:t>
      </w:r>
      <w:r>
        <w:rPr>
          <w:rFonts w:eastAsiaTheme="minorEastAsia" w:hint="eastAsia"/>
          <w:lang w:eastAsia="zh-CN"/>
        </w:rPr>
        <w:t>clk</w:t>
      </w:r>
      <w:r>
        <w:rPr>
          <w:rFonts w:eastAsiaTheme="minorEastAsia"/>
          <w:lang w:eastAsia="zh-CN"/>
        </w:rPr>
        <w:t xml:space="preserve"> mode/raio/d2/adjs</w:t>
      </w:r>
      <w:r>
        <w:rPr>
          <w:rFonts w:eastAsiaTheme="minorEastAsia"/>
          <w:lang w:eastAsia="zh-CN"/>
        </w:rPr>
        <w:t>等）</w:t>
      </w:r>
      <w:r w:rsidR="0093222E">
        <w:rPr>
          <w:rFonts w:eastAsiaTheme="minorEastAsia" w:hint="eastAsia"/>
          <w:lang w:eastAsia="zh-CN"/>
        </w:rPr>
        <w:t>。</w:t>
      </w:r>
    </w:p>
    <w:p w:rsidR="00F32979" w:rsidRDefault="00F32979" w:rsidP="004173E0">
      <w:pPr>
        <w:ind w:left="420"/>
        <w:rPr>
          <w:rFonts w:eastAsiaTheme="minorEastAsia"/>
          <w:lang w:eastAsia="zh-CN"/>
        </w:rPr>
      </w:pPr>
    </w:p>
    <w:p w:rsidR="00287F7A" w:rsidRDefault="00287F7A" w:rsidP="004173E0">
      <w:pPr>
        <w:ind w:left="420"/>
        <w:rPr>
          <w:rFonts w:eastAsiaTheme="minorEastAsia"/>
          <w:lang w:eastAsia="zh-CN"/>
        </w:rPr>
      </w:pPr>
      <w:r>
        <w:rPr>
          <w:rFonts w:eastAsiaTheme="minorEastAsia"/>
          <w:lang w:eastAsia="zh-CN"/>
        </w:rPr>
        <w:t xml:space="preserve">a </w:t>
      </w:r>
      <w:r>
        <w:rPr>
          <w:rFonts w:eastAsiaTheme="minorEastAsia" w:hint="eastAsia"/>
          <w:lang w:eastAsia="zh-CN"/>
        </w:rPr>
        <w:t>参数</w:t>
      </w:r>
      <w:r>
        <w:rPr>
          <w:rFonts w:eastAsiaTheme="minorEastAsia"/>
          <w:lang w:eastAsia="zh-CN"/>
        </w:rPr>
        <w:t>应该有多组，与</w:t>
      </w:r>
      <w:r>
        <w:rPr>
          <w:rFonts w:eastAsiaTheme="minorEastAsia"/>
          <w:lang w:eastAsia="zh-CN"/>
        </w:rPr>
        <w:t>IP</w:t>
      </w:r>
      <w:r>
        <w:rPr>
          <w:rFonts w:eastAsiaTheme="minorEastAsia"/>
          <w:lang w:eastAsia="zh-CN"/>
        </w:rPr>
        <w:t>支持的的</w:t>
      </w:r>
      <w:r>
        <w:rPr>
          <w:rFonts w:eastAsiaTheme="minorEastAsia"/>
          <w:lang w:eastAsia="zh-CN"/>
        </w:rPr>
        <w:t>dfs sel</w:t>
      </w:r>
      <w:r>
        <w:rPr>
          <w:rFonts w:eastAsiaTheme="minorEastAsia"/>
          <w:lang w:eastAsia="zh-CN"/>
        </w:rPr>
        <w:t>总数相等</w:t>
      </w:r>
      <w:r w:rsidR="0093222E">
        <w:rPr>
          <w:rFonts w:eastAsiaTheme="minorEastAsia" w:hint="eastAsia"/>
          <w:lang w:eastAsia="zh-CN"/>
        </w:rPr>
        <w:t>。</w:t>
      </w:r>
    </w:p>
    <w:p w:rsidR="00F32979" w:rsidRDefault="00F32979" w:rsidP="004173E0">
      <w:pPr>
        <w:ind w:left="420"/>
        <w:rPr>
          <w:rFonts w:eastAsiaTheme="minorEastAsia"/>
          <w:lang w:eastAsia="zh-CN"/>
        </w:rPr>
      </w:pPr>
    </w:p>
    <w:p w:rsidR="00CE5AA3" w:rsidRDefault="00CE5AA3" w:rsidP="004173E0">
      <w:pPr>
        <w:ind w:left="420"/>
        <w:rPr>
          <w:rFonts w:eastAsiaTheme="minorEastAsia"/>
          <w:lang w:eastAsia="zh-CN"/>
        </w:rPr>
      </w:pPr>
      <w:r>
        <w:rPr>
          <w:rFonts w:eastAsiaTheme="minorEastAsia" w:hint="eastAsia"/>
          <w:lang w:eastAsia="zh-CN"/>
        </w:rPr>
        <w:t>b</w:t>
      </w:r>
      <w:r>
        <w:rPr>
          <w:rFonts w:eastAsiaTheme="minorEastAsia"/>
          <w:lang w:eastAsia="zh-CN"/>
        </w:rPr>
        <w:t xml:space="preserve"> </w:t>
      </w:r>
      <w:r w:rsidR="00F14D01">
        <w:rPr>
          <w:rFonts w:eastAsiaTheme="minorEastAsia" w:hint="eastAsia"/>
          <w:lang w:eastAsia="zh-CN"/>
        </w:rPr>
        <w:t>如果</w:t>
      </w:r>
      <w:r w:rsidR="00F14D01">
        <w:rPr>
          <w:rFonts w:eastAsiaTheme="minorEastAsia"/>
          <w:lang w:eastAsia="zh-CN"/>
        </w:rPr>
        <w:t>能做到，应该使得</w:t>
      </w:r>
      <w:r w:rsidR="00F14D01">
        <w:rPr>
          <w:rFonts w:eastAsiaTheme="minorEastAsia"/>
          <w:lang w:eastAsia="zh-CN"/>
        </w:rPr>
        <w:t>sw</w:t>
      </w:r>
      <w:r w:rsidR="00F14D01">
        <w:rPr>
          <w:rFonts w:eastAsiaTheme="minorEastAsia"/>
          <w:lang w:eastAsia="zh-CN"/>
        </w:rPr>
        <w:t>模式与</w:t>
      </w:r>
      <w:r w:rsidR="00F14D01">
        <w:rPr>
          <w:rFonts w:eastAsiaTheme="minorEastAsia"/>
          <w:lang w:eastAsia="zh-CN"/>
        </w:rPr>
        <w:t>hw</w:t>
      </w:r>
      <w:r w:rsidR="00F14D01">
        <w:rPr>
          <w:rFonts w:eastAsiaTheme="minorEastAsia"/>
          <w:lang w:eastAsia="zh-CN"/>
        </w:rPr>
        <w:t>模式使用一套寄存器</w:t>
      </w:r>
      <w:r w:rsidR="0093222E">
        <w:rPr>
          <w:rFonts w:eastAsiaTheme="minorEastAsia" w:hint="eastAsia"/>
          <w:lang w:eastAsia="zh-CN"/>
        </w:rPr>
        <w:t>。</w:t>
      </w:r>
    </w:p>
    <w:p w:rsidR="00F32979" w:rsidRDefault="00F32979" w:rsidP="004173E0">
      <w:pPr>
        <w:ind w:left="420"/>
        <w:rPr>
          <w:rFonts w:eastAsiaTheme="minorEastAsia"/>
          <w:lang w:eastAsia="zh-CN"/>
        </w:rPr>
      </w:pPr>
    </w:p>
    <w:p w:rsidR="0093222E" w:rsidRPr="00287F7A" w:rsidRDefault="00DD15D3" w:rsidP="004173E0">
      <w:pPr>
        <w:ind w:left="420"/>
        <w:rPr>
          <w:rFonts w:eastAsiaTheme="minorEastAsia"/>
          <w:lang w:eastAsia="zh-CN"/>
        </w:rPr>
      </w:pPr>
      <w:r>
        <w:rPr>
          <w:rFonts w:eastAsiaTheme="minorEastAsia"/>
          <w:lang w:eastAsia="zh-CN"/>
        </w:rPr>
        <w:t>c</w:t>
      </w:r>
      <w:r w:rsidR="0093222E">
        <w:rPr>
          <w:rFonts w:eastAsiaTheme="minorEastAsia"/>
          <w:lang w:eastAsia="zh-CN"/>
        </w:rPr>
        <w:t xml:space="preserve"> </w:t>
      </w:r>
      <w:r w:rsidR="0093222E">
        <w:rPr>
          <w:rFonts w:eastAsiaTheme="minorEastAsia" w:hint="eastAsia"/>
          <w:lang w:eastAsia="zh-CN"/>
        </w:rPr>
        <w:t>参数</w:t>
      </w:r>
      <w:r w:rsidR="00EF2A42">
        <w:rPr>
          <w:rFonts w:eastAsiaTheme="minorEastAsia" w:hint="eastAsia"/>
          <w:lang w:eastAsia="zh-CN"/>
        </w:rPr>
        <w:t>可能</w:t>
      </w:r>
      <w:r w:rsidR="0093222E">
        <w:rPr>
          <w:rFonts w:eastAsiaTheme="minorEastAsia"/>
          <w:lang w:eastAsia="zh-CN"/>
        </w:rPr>
        <w:t>包括</w:t>
      </w:r>
    </w:p>
    <w:p w:rsidR="00CC3AC5" w:rsidRDefault="00C26AFB" w:rsidP="00CC3AC5">
      <w:pPr>
        <w:rPr>
          <w:rFonts w:eastAsiaTheme="minorEastAsia"/>
          <w:lang w:eastAsia="zh-CN"/>
        </w:rPr>
      </w:pPr>
      <w:r>
        <w:rPr>
          <w:rFonts w:eastAsiaTheme="minorEastAsia"/>
          <w:lang w:eastAsia="zh-CN"/>
        </w:rPr>
        <w:tab/>
      </w:r>
      <w:r w:rsidR="005B5430">
        <w:rPr>
          <w:rFonts w:eastAsiaTheme="minorEastAsia" w:hint="eastAsia"/>
          <w:lang w:eastAsia="zh-CN"/>
        </w:rPr>
        <w:t>DFS_F(</w:t>
      </w:r>
      <w:r w:rsidR="00E11B24">
        <w:rPr>
          <w:rFonts w:eastAsiaTheme="minorEastAsia"/>
          <w:lang w:eastAsia="zh-CN"/>
        </w:rPr>
        <w:t>0~n</w:t>
      </w:r>
      <w:r w:rsidR="005B5430">
        <w:rPr>
          <w:rFonts w:eastAsiaTheme="minorEastAsia" w:hint="eastAsia"/>
          <w:lang w:eastAsia="zh-CN"/>
        </w:rPr>
        <w:t>)</w:t>
      </w:r>
      <w:r w:rsidR="005B5430">
        <w:rPr>
          <w:rFonts w:eastAsiaTheme="minorEastAsia"/>
          <w:lang w:eastAsia="zh-CN"/>
        </w:rPr>
        <w:t>_CLK_MODE</w:t>
      </w:r>
      <w:r w:rsidR="00480542">
        <w:rPr>
          <w:rFonts w:eastAsiaTheme="minorEastAsia" w:hint="eastAsia"/>
          <w:lang w:eastAsia="zh-CN"/>
        </w:rPr>
        <w:t>（</w:t>
      </w:r>
      <w:r w:rsidR="00480542">
        <w:rPr>
          <w:rFonts w:eastAsiaTheme="minorEastAsia" w:hint="eastAsia"/>
          <w:lang w:eastAsia="zh-CN"/>
        </w:rPr>
        <w:t>rw</w:t>
      </w:r>
      <w:r w:rsidR="00480542">
        <w:rPr>
          <w:rFonts w:eastAsiaTheme="minorEastAsia"/>
          <w:lang w:eastAsia="zh-CN"/>
        </w:rPr>
        <w:t>）</w:t>
      </w:r>
    </w:p>
    <w:p w:rsidR="005B5430" w:rsidRDefault="005B5430" w:rsidP="005B5430">
      <w:pPr>
        <w:rPr>
          <w:rFonts w:eastAsiaTheme="minorEastAsia"/>
          <w:lang w:eastAsia="zh-CN"/>
        </w:rPr>
      </w:pPr>
      <w:r>
        <w:rPr>
          <w:rFonts w:eastAsiaTheme="minorEastAsia"/>
          <w:lang w:eastAsia="zh-CN"/>
        </w:rPr>
        <w:tab/>
      </w:r>
      <w:r>
        <w:rPr>
          <w:rFonts w:eastAsiaTheme="minorEastAsia" w:hint="eastAsia"/>
          <w:lang w:eastAsia="zh-CN"/>
        </w:rPr>
        <w:t>DFS_F(</w:t>
      </w:r>
      <w:r w:rsidR="00E11B24">
        <w:rPr>
          <w:rFonts w:eastAsiaTheme="minorEastAsia"/>
          <w:lang w:eastAsia="zh-CN"/>
        </w:rPr>
        <w:t>0~n</w:t>
      </w:r>
      <w:r>
        <w:rPr>
          <w:rFonts w:eastAsiaTheme="minorEastAsia" w:hint="eastAsia"/>
          <w:lang w:eastAsia="zh-CN"/>
        </w:rPr>
        <w:t>)</w:t>
      </w:r>
      <w:r>
        <w:rPr>
          <w:rFonts w:eastAsiaTheme="minorEastAsia"/>
          <w:lang w:eastAsia="zh-CN"/>
        </w:rPr>
        <w:t>_RATIO</w:t>
      </w:r>
      <w:r w:rsidR="00480542">
        <w:rPr>
          <w:rFonts w:eastAsiaTheme="minorEastAsia" w:hint="eastAsia"/>
          <w:lang w:eastAsia="zh-CN"/>
        </w:rPr>
        <w:t>（</w:t>
      </w:r>
      <w:r w:rsidR="00480542">
        <w:rPr>
          <w:rFonts w:eastAsiaTheme="minorEastAsia" w:hint="eastAsia"/>
          <w:lang w:eastAsia="zh-CN"/>
        </w:rPr>
        <w:t>rw</w:t>
      </w:r>
      <w:r w:rsidR="00480542">
        <w:rPr>
          <w:rFonts w:eastAsiaTheme="minorEastAsia"/>
          <w:lang w:eastAsia="zh-CN"/>
        </w:rPr>
        <w:t>）</w:t>
      </w:r>
    </w:p>
    <w:p w:rsidR="005B5430" w:rsidRDefault="005B5430" w:rsidP="005B5430">
      <w:pPr>
        <w:rPr>
          <w:rFonts w:eastAsiaTheme="minorEastAsia"/>
          <w:lang w:eastAsia="zh-CN"/>
        </w:rPr>
      </w:pPr>
      <w:r>
        <w:rPr>
          <w:rFonts w:eastAsiaTheme="minorEastAsia"/>
          <w:lang w:eastAsia="zh-CN"/>
        </w:rPr>
        <w:tab/>
      </w:r>
      <w:r>
        <w:rPr>
          <w:rFonts w:eastAsiaTheme="minorEastAsia" w:hint="eastAsia"/>
          <w:lang w:eastAsia="zh-CN"/>
        </w:rPr>
        <w:t>DFS_F(</w:t>
      </w:r>
      <w:r w:rsidR="00E11B24">
        <w:rPr>
          <w:rFonts w:eastAsiaTheme="minorEastAsia"/>
          <w:lang w:eastAsia="zh-CN"/>
        </w:rPr>
        <w:t>0~n</w:t>
      </w:r>
      <w:r>
        <w:rPr>
          <w:rFonts w:eastAsiaTheme="minorEastAsia" w:hint="eastAsia"/>
          <w:lang w:eastAsia="zh-CN"/>
        </w:rPr>
        <w:t>)</w:t>
      </w:r>
      <w:r>
        <w:rPr>
          <w:rFonts w:eastAsiaTheme="minorEastAsia"/>
          <w:lang w:eastAsia="zh-CN"/>
        </w:rPr>
        <w:t>_</w:t>
      </w:r>
      <w:r w:rsidR="000A499E" w:rsidRPr="000A499E">
        <w:rPr>
          <w:rFonts w:eastAsiaTheme="minorEastAsia"/>
          <w:lang w:eastAsia="zh-CN"/>
        </w:rPr>
        <w:t xml:space="preserve"> </w:t>
      </w:r>
      <w:r w:rsidR="000A499E">
        <w:rPr>
          <w:rFonts w:eastAsiaTheme="minorEastAsia"/>
          <w:lang w:eastAsia="zh-CN"/>
        </w:rPr>
        <w:t xml:space="preserve">RATIO </w:t>
      </w:r>
      <w:r>
        <w:rPr>
          <w:rFonts w:eastAsiaTheme="minorEastAsia"/>
          <w:lang w:eastAsia="zh-CN"/>
        </w:rPr>
        <w:t>_</w:t>
      </w:r>
      <w:r w:rsidR="000A499E">
        <w:rPr>
          <w:rFonts w:eastAsiaTheme="minorEastAsia"/>
          <w:lang w:eastAsia="zh-CN"/>
        </w:rPr>
        <w:t>D2</w:t>
      </w:r>
      <w:r w:rsidR="00480542">
        <w:rPr>
          <w:rFonts w:eastAsiaTheme="minorEastAsia" w:hint="eastAsia"/>
          <w:lang w:eastAsia="zh-CN"/>
        </w:rPr>
        <w:t>（</w:t>
      </w:r>
      <w:r w:rsidR="00480542">
        <w:rPr>
          <w:rFonts w:eastAsiaTheme="minorEastAsia" w:hint="eastAsia"/>
          <w:lang w:eastAsia="zh-CN"/>
        </w:rPr>
        <w:t>rw</w:t>
      </w:r>
      <w:r w:rsidR="00480542">
        <w:rPr>
          <w:rFonts w:eastAsiaTheme="minorEastAsia"/>
          <w:lang w:eastAsia="zh-CN"/>
        </w:rPr>
        <w:t>）</w:t>
      </w:r>
    </w:p>
    <w:p w:rsidR="005B5430" w:rsidRDefault="005B5430" w:rsidP="005B5430">
      <w:pPr>
        <w:rPr>
          <w:rFonts w:eastAsiaTheme="minorEastAsia"/>
          <w:lang w:eastAsia="zh-CN"/>
        </w:rPr>
      </w:pPr>
      <w:r>
        <w:rPr>
          <w:rFonts w:eastAsiaTheme="minorEastAsia"/>
          <w:lang w:eastAsia="zh-CN"/>
        </w:rPr>
        <w:tab/>
      </w:r>
      <w:r>
        <w:rPr>
          <w:rFonts w:eastAsiaTheme="minorEastAsia" w:hint="eastAsia"/>
          <w:lang w:eastAsia="zh-CN"/>
        </w:rPr>
        <w:t>DFS_F(</w:t>
      </w:r>
      <w:r w:rsidR="00E11B24">
        <w:rPr>
          <w:rFonts w:eastAsiaTheme="minorEastAsia"/>
          <w:lang w:eastAsia="zh-CN"/>
        </w:rPr>
        <w:t>0~n</w:t>
      </w:r>
      <w:r>
        <w:rPr>
          <w:rFonts w:eastAsiaTheme="minorEastAsia" w:hint="eastAsia"/>
          <w:lang w:eastAsia="zh-CN"/>
        </w:rPr>
        <w:t>)</w:t>
      </w:r>
      <w:r>
        <w:rPr>
          <w:rFonts w:eastAsiaTheme="minorEastAsia"/>
          <w:lang w:eastAsia="zh-CN"/>
        </w:rPr>
        <w:t>_</w:t>
      </w:r>
      <w:r w:rsidR="007F0FFF">
        <w:rPr>
          <w:rFonts w:eastAsiaTheme="minorEastAsia"/>
          <w:lang w:eastAsia="zh-CN"/>
        </w:rPr>
        <w:t>DDL_ADJS</w:t>
      </w:r>
      <w:r w:rsidR="00480542">
        <w:rPr>
          <w:rFonts w:eastAsiaTheme="minorEastAsia" w:hint="eastAsia"/>
          <w:lang w:eastAsia="zh-CN"/>
        </w:rPr>
        <w:t>（</w:t>
      </w:r>
      <w:r w:rsidR="00480542">
        <w:rPr>
          <w:rFonts w:eastAsiaTheme="minorEastAsia" w:hint="eastAsia"/>
          <w:lang w:eastAsia="zh-CN"/>
        </w:rPr>
        <w:t>rw</w:t>
      </w:r>
      <w:r w:rsidR="00480542">
        <w:rPr>
          <w:rFonts w:eastAsiaTheme="minorEastAsia"/>
          <w:lang w:eastAsia="zh-CN"/>
        </w:rPr>
        <w:t>）</w:t>
      </w:r>
    </w:p>
    <w:p w:rsidR="00480542" w:rsidRDefault="00ED0367" w:rsidP="00ED0367">
      <w:pPr>
        <w:rPr>
          <w:rFonts w:eastAsiaTheme="minorEastAsia"/>
          <w:lang w:eastAsia="zh-CN"/>
        </w:rPr>
      </w:pPr>
      <w:r>
        <w:rPr>
          <w:rFonts w:eastAsiaTheme="minorEastAsia"/>
          <w:lang w:eastAsia="zh-CN"/>
        </w:rPr>
        <w:tab/>
      </w:r>
      <w:r>
        <w:rPr>
          <w:rFonts w:eastAsiaTheme="minorEastAsia" w:hint="eastAsia"/>
          <w:lang w:eastAsia="zh-CN"/>
        </w:rPr>
        <w:t>DFS_F(</w:t>
      </w:r>
      <w:r w:rsidR="00E11B24">
        <w:rPr>
          <w:rFonts w:eastAsiaTheme="minorEastAsia"/>
          <w:lang w:eastAsia="zh-CN"/>
        </w:rPr>
        <w:t>0~n</w:t>
      </w:r>
      <w:r>
        <w:rPr>
          <w:rFonts w:eastAsiaTheme="minorEastAsia" w:hint="eastAsia"/>
          <w:lang w:eastAsia="zh-CN"/>
        </w:rPr>
        <w:t>)</w:t>
      </w:r>
      <w:r>
        <w:rPr>
          <w:rFonts w:eastAsiaTheme="minorEastAsia"/>
          <w:lang w:eastAsia="zh-CN"/>
        </w:rPr>
        <w:t>_HALF_MODE</w:t>
      </w:r>
      <w:r w:rsidR="00316DF7">
        <w:rPr>
          <w:rFonts w:eastAsiaTheme="minorEastAsia"/>
          <w:lang w:eastAsia="zh-CN"/>
        </w:rPr>
        <w:tab/>
      </w:r>
      <w:r w:rsidR="00480542">
        <w:rPr>
          <w:rFonts w:eastAsiaTheme="minorEastAsia" w:hint="eastAsia"/>
          <w:lang w:eastAsia="zh-CN"/>
        </w:rPr>
        <w:t>（</w:t>
      </w:r>
      <w:r w:rsidR="00480542">
        <w:rPr>
          <w:rFonts w:eastAsiaTheme="minorEastAsia" w:hint="eastAsia"/>
          <w:lang w:eastAsia="zh-CN"/>
        </w:rPr>
        <w:t>rw</w:t>
      </w:r>
      <w:r w:rsidR="00480542">
        <w:rPr>
          <w:rFonts w:eastAsiaTheme="minorEastAsia"/>
          <w:lang w:eastAsia="zh-CN"/>
        </w:rPr>
        <w:t>）</w:t>
      </w:r>
    </w:p>
    <w:p w:rsidR="00316DF7" w:rsidRDefault="00316DF7" w:rsidP="00ED0367">
      <w:pPr>
        <w:rPr>
          <w:rFonts w:eastAsiaTheme="minorEastAsia"/>
          <w:lang w:eastAsia="zh-CN"/>
        </w:rPr>
      </w:pPr>
      <w:r>
        <w:rPr>
          <w:rFonts w:eastAsiaTheme="minorEastAsia"/>
          <w:lang w:eastAsia="zh-CN"/>
        </w:rPr>
        <w:tab/>
        <w:t>……</w:t>
      </w:r>
    </w:p>
    <w:p w:rsidR="00AB1CBC" w:rsidRDefault="00AB1CBC" w:rsidP="00ED0367">
      <w:pPr>
        <w:rPr>
          <w:rFonts w:eastAsiaTheme="minorEastAsia"/>
          <w:lang w:eastAsia="zh-CN"/>
        </w:rPr>
      </w:pPr>
    </w:p>
    <w:p w:rsidR="00AB1CBC" w:rsidRDefault="00AB1CBC" w:rsidP="00ED0367">
      <w:pPr>
        <w:rPr>
          <w:rFonts w:eastAsiaTheme="minorEastAsia"/>
          <w:lang w:eastAsia="zh-CN"/>
        </w:rPr>
      </w:pPr>
      <w:r>
        <w:rPr>
          <w:rFonts w:eastAsiaTheme="minorEastAsia"/>
          <w:lang w:eastAsia="zh-CN"/>
        </w:rPr>
        <w:tab/>
        <w:t xml:space="preserve">d </w:t>
      </w:r>
      <w:r>
        <w:rPr>
          <w:rFonts w:eastAsiaTheme="minorEastAsia" w:hint="eastAsia"/>
          <w:lang w:eastAsia="zh-CN"/>
        </w:rPr>
        <w:t>参数</w:t>
      </w:r>
      <w:r>
        <w:rPr>
          <w:rFonts w:eastAsiaTheme="minorEastAsia"/>
          <w:lang w:eastAsia="zh-CN"/>
        </w:rPr>
        <w:t>可以配置对应频点对应的电压，当变频前后频点电压不同时，需要能自动完成升压</w:t>
      </w:r>
      <w:r>
        <w:rPr>
          <w:rFonts w:eastAsiaTheme="minorEastAsia"/>
          <w:lang w:eastAsia="zh-CN"/>
        </w:rPr>
        <w:t>/</w:t>
      </w:r>
      <w:r>
        <w:rPr>
          <w:rFonts w:eastAsiaTheme="minorEastAsia"/>
          <w:lang w:eastAsia="zh-CN"/>
        </w:rPr>
        <w:t>降压。</w:t>
      </w:r>
    </w:p>
    <w:p w:rsidR="00A3195C" w:rsidRDefault="00A3195C" w:rsidP="00ED0367">
      <w:pPr>
        <w:rPr>
          <w:rFonts w:eastAsiaTheme="minorEastAsia"/>
          <w:lang w:eastAsia="zh-CN"/>
        </w:rPr>
      </w:pPr>
      <w:r>
        <w:rPr>
          <w:rFonts w:eastAsiaTheme="minorEastAsia"/>
          <w:lang w:eastAsia="zh-CN"/>
        </w:rPr>
        <w:tab/>
      </w:r>
      <w:r>
        <w:rPr>
          <w:rFonts w:eastAsiaTheme="minorEastAsia" w:hint="eastAsia"/>
          <w:lang w:eastAsia="zh-CN"/>
        </w:rPr>
        <w:t>DFS_F(</w:t>
      </w:r>
      <w:r>
        <w:rPr>
          <w:rFonts w:eastAsiaTheme="minorEastAsia"/>
          <w:lang w:eastAsia="zh-CN"/>
        </w:rPr>
        <w:t>0~n</w:t>
      </w:r>
      <w:r>
        <w:rPr>
          <w:rFonts w:eastAsiaTheme="minorEastAsia" w:hint="eastAsia"/>
          <w:lang w:eastAsia="zh-CN"/>
        </w:rPr>
        <w:t>)</w:t>
      </w:r>
      <w:r>
        <w:rPr>
          <w:rFonts w:eastAsiaTheme="minorEastAsia"/>
          <w:lang w:eastAsia="zh-CN"/>
        </w:rPr>
        <w:t>_VOL</w:t>
      </w:r>
      <w:r w:rsidR="00590D99">
        <w:rPr>
          <w:rFonts w:eastAsiaTheme="minorEastAsia" w:hint="eastAsia"/>
          <w:lang w:eastAsia="zh-CN"/>
        </w:rPr>
        <w:t>（</w:t>
      </w:r>
      <w:r w:rsidR="00590D99">
        <w:rPr>
          <w:rFonts w:eastAsiaTheme="minorEastAsia" w:hint="eastAsia"/>
          <w:lang w:eastAsia="zh-CN"/>
        </w:rPr>
        <w:t>rw</w:t>
      </w:r>
      <w:r w:rsidR="00590D99">
        <w:rPr>
          <w:rFonts w:eastAsiaTheme="minorEastAsia"/>
          <w:lang w:eastAsia="zh-CN"/>
        </w:rPr>
        <w:t>）</w:t>
      </w:r>
    </w:p>
    <w:p w:rsidR="00ED0367" w:rsidRDefault="00ED0367" w:rsidP="00ED0367">
      <w:pPr>
        <w:rPr>
          <w:rFonts w:eastAsiaTheme="minorEastAsia"/>
          <w:lang w:eastAsia="zh-CN"/>
        </w:rPr>
      </w:pPr>
    </w:p>
    <w:p w:rsidR="002B5369" w:rsidRDefault="002B5369" w:rsidP="002B5369">
      <w:pPr>
        <w:pStyle w:val="4"/>
        <w:ind w:left="420"/>
        <w:rPr>
          <w:lang w:eastAsia="zh-CN"/>
        </w:rPr>
      </w:pPr>
      <w:bookmarkStart w:id="17" w:name="_Toc5714227"/>
      <w:r>
        <w:rPr>
          <w:rFonts w:hint="eastAsia"/>
          <w:lang w:eastAsia="zh-CN"/>
        </w:rPr>
        <w:t>2</w:t>
      </w:r>
      <w:r>
        <w:rPr>
          <w:lang w:eastAsia="zh-CN"/>
        </w:rPr>
        <w:t>.</w:t>
      </w:r>
      <w:r w:rsidR="00E33245">
        <w:rPr>
          <w:lang w:eastAsia="zh-CN"/>
        </w:rPr>
        <w:t>2</w:t>
      </w:r>
      <w:r w:rsidR="004F75B9">
        <w:rPr>
          <w:rFonts w:hint="eastAsia"/>
          <w:lang w:eastAsia="zh-CN"/>
        </w:rPr>
        <w:t>模式</w:t>
      </w:r>
      <w:r w:rsidR="004F75B9">
        <w:rPr>
          <w:lang w:eastAsia="zh-CN"/>
        </w:rPr>
        <w:t>选择与开关</w:t>
      </w:r>
      <w:bookmarkEnd w:id="17"/>
    </w:p>
    <w:p w:rsidR="006817F0" w:rsidRDefault="004F75B9" w:rsidP="00C21F2F">
      <w:pPr>
        <w:rPr>
          <w:rFonts w:eastAsia="新宋体"/>
          <w:lang w:eastAsia="zh-CN"/>
        </w:rPr>
      </w:pPr>
      <w:r>
        <w:rPr>
          <w:rFonts w:eastAsia="新宋体"/>
          <w:lang w:eastAsia="zh-CN"/>
        </w:rPr>
        <w:tab/>
      </w:r>
      <w:r w:rsidR="00CA6D0B">
        <w:rPr>
          <w:rFonts w:eastAsia="新宋体"/>
          <w:lang w:eastAsia="zh-CN"/>
        </w:rPr>
        <w:t xml:space="preserve">a </w:t>
      </w:r>
      <w:r w:rsidR="00C26AFB">
        <w:rPr>
          <w:rFonts w:eastAsia="新宋体" w:hint="eastAsia"/>
          <w:lang w:eastAsia="zh-CN"/>
        </w:rPr>
        <w:t>request</w:t>
      </w:r>
      <w:r w:rsidR="00C26AFB">
        <w:rPr>
          <w:rFonts w:eastAsia="新宋体"/>
          <w:lang w:eastAsia="zh-CN"/>
        </w:rPr>
        <w:t>发生器上应该包含</w:t>
      </w:r>
      <w:r w:rsidR="00C26AFB">
        <w:rPr>
          <w:rFonts w:eastAsia="新宋体"/>
          <w:lang w:eastAsia="zh-CN"/>
        </w:rPr>
        <w:t>dfs</w:t>
      </w:r>
      <w:r w:rsidR="00C26AFB">
        <w:rPr>
          <w:rFonts w:eastAsia="新宋体"/>
          <w:lang w:eastAsia="zh-CN"/>
        </w:rPr>
        <w:t>的总开关</w:t>
      </w:r>
      <w:r w:rsidR="00684047">
        <w:rPr>
          <w:rFonts w:eastAsia="新宋体" w:hint="eastAsia"/>
          <w:lang w:eastAsia="zh-CN"/>
        </w:rPr>
        <w:t>。</w:t>
      </w:r>
    </w:p>
    <w:p w:rsidR="00C26AFB" w:rsidRDefault="00C26AFB" w:rsidP="00C21F2F">
      <w:pPr>
        <w:rPr>
          <w:rFonts w:eastAsia="新宋体"/>
          <w:lang w:eastAsia="zh-CN"/>
        </w:rPr>
      </w:pPr>
      <w:r>
        <w:rPr>
          <w:rFonts w:eastAsia="新宋体"/>
          <w:lang w:eastAsia="zh-CN"/>
        </w:rPr>
        <w:tab/>
        <w:t>DFS</w:t>
      </w:r>
      <w:r>
        <w:rPr>
          <w:rFonts w:eastAsia="新宋体" w:hint="eastAsia"/>
          <w:lang w:eastAsia="zh-CN"/>
        </w:rPr>
        <w:t>_ENABLE</w:t>
      </w:r>
      <w:r w:rsidR="0089701E">
        <w:rPr>
          <w:rFonts w:eastAsia="新宋体" w:hint="eastAsia"/>
          <w:lang w:eastAsia="zh-CN"/>
        </w:rPr>
        <w:t>（</w:t>
      </w:r>
      <w:r w:rsidR="0089701E">
        <w:rPr>
          <w:rFonts w:eastAsia="新宋体" w:hint="eastAsia"/>
          <w:lang w:eastAsia="zh-CN"/>
        </w:rPr>
        <w:t>rw</w:t>
      </w:r>
      <w:r w:rsidR="0089701E">
        <w:rPr>
          <w:rFonts w:eastAsia="新宋体"/>
          <w:lang w:eastAsia="zh-CN"/>
        </w:rPr>
        <w:t>）</w:t>
      </w:r>
      <w:r w:rsidR="005A22CB">
        <w:rPr>
          <w:rFonts w:eastAsia="新宋体"/>
          <w:lang w:eastAsia="zh-CN"/>
        </w:rPr>
        <w:t xml:space="preserve"> //</w:t>
      </w:r>
      <w:r w:rsidR="005A22CB">
        <w:rPr>
          <w:rFonts w:eastAsia="新宋体" w:hint="eastAsia"/>
          <w:lang w:eastAsia="zh-CN"/>
        </w:rPr>
        <w:t>enable</w:t>
      </w:r>
      <w:r w:rsidR="005A22CB">
        <w:rPr>
          <w:rFonts w:eastAsia="新宋体"/>
          <w:lang w:eastAsia="zh-CN"/>
        </w:rPr>
        <w:t>为</w:t>
      </w:r>
      <w:r w:rsidR="005A22CB">
        <w:rPr>
          <w:rFonts w:eastAsia="新宋体"/>
          <w:lang w:eastAsia="zh-CN"/>
        </w:rPr>
        <w:t>0</w:t>
      </w:r>
      <w:r w:rsidR="005A22CB">
        <w:rPr>
          <w:rFonts w:eastAsia="新宋体"/>
          <w:lang w:eastAsia="zh-CN"/>
        </w:rPr>
        <w:t>时</w:t>
      </w:r>
      <w:r w:rsidR="005A22CB">
        <w:rPr>
          <w:rFonts w:eastAsia="新宋体" w:hint="eastAsia"/>
          <w:lang w:eastAsia="zh-CN"/>
        </w:rPr>
        <w:t>应该</w:t>
      </w:r>
      <w:r w:rsidR="005A22CB">
        <w:rPr>
          <w:rFonts w:eastAsia="新宋体"/>
          <w:lang w:eastAsia="zh-CN"/>
        </w:rPr>
        <w:t>没有任何</w:t>
      </w:r>
      <w:r w:rsidR="005A22CB">
        <w:rPr>
          <w:rFonts w:eastAsia="新宋体"/>
          <w:lang w:eastAsia="zh-CN"/>
        </w:rPr>
        <w:t>dfs</w:t>
      </w:r>
      <w:r w:rsidR="005A22CB">
        <w:rPr>
          <w:rFonts w:eastAsia="新宋体"/>
          <w:lang w:eastAsia="zh-CN"/>
        </w:rPr>
        <w:t>能够产生</w:t>
      </w:r>
      <w:r w:rsidR="00684047">
        <w:rPr>
          <w:rFonts w:eastAsia="新宋体" w:hint="eastAsia"/>
          <w:lang w:eastAsia="zh-CN"/>
        </w:rPr>
        <w:t>。</w:t>
      </w:r>
    </w:p>
    <w:p w:rsidR="00F32979" w:rsidRDefault="00F32979" w:rsidP="00C21F2F">
      <w:pPr>
        <w:rPr>
          <w:rFonts w:eastAsia="新宋体"/>
          <w:lang w:eastAsia="zh-CN"/>
        </w:rPr>
      </w:pPr>
    </w:p>
    <w:p w:rsidR="004B0D29" w:rsidRDefault="004B0D29" w:rsidP="00C21F2F">
      <w:pPr>
        <w:rPr>
          <w:rFonts w:eastAsia="新宋体"/>
          <w:lang w:eastAsia="zh-CN"/>
        </w:rPr>
      </w:pPr>
      <w:r>
        <w:rPr>
          <w:rFonts w:eastAsia="新宋体"/>
          <w:lang w:eastAsia="zh-CN"/>
        </w:rPr>
        <w:tab/>
      </w:r>
      <w:r w:rsidR="00CA6D0B">
        <w:rPr>
          <w:rFonts w:eastAsia="新宋体"/>
          <w:lang w:eastAsia="zh-CN"/>
        </w:rPr>
        <w:t xml:space="preserve">b </w:t>
      </w:r>
      <w:r w:rsidR="00850725">
        <w:rPr>
          <w:rFonts w:eastAsia="新宋体"/>
          <w:lang w:eastAsia="zh-CN"/>
        </w:rPr>
        <w:t>request</w:t>
      </w:r>
      <w:r w:rsidR="00850725">
        <w:rPr>
          <w:rFonts w:eastAsia="新宋体"/>
          <w:lang w:eastAsia="zh-CN"/>
        </w:rPr>
        <w:t>发生器上应该包含</w:t>
      </w:r>
      <w:r w:rsidR="00850725">
        <w:rPr>
          <w:rFonts w:eastAsia="新宋体"/>
          <w:lang w:eastAsia="zh-CN"/>
        </w:rPr>
        <w:t>sw mode</w:t>
      </w:r>
      <w:r w:rsidR="00850725">
        <w:rPr>
          <w:rFonts w:eastAsia="新宋体"/>
          <w:lang w:eastAsia="zh-CN"/>
        </w:rPr>
        <w:t>与</w:t>
      </w:r>
      <w:r w:rsidR="00850725">
        <w:rPr>
          <w:rFonts w:eastAsia="新宋体"/>
          <w:lang w:eastAsia="zh-CN"/>
        </w:rPr>
        <w:t>hw mode</w:t>
      </w:r>
      <w:r w:rsidR="00850725">
        <w:rPr>
          <w:rFonts w:eastAsia="新宋体"/>
          <w:lang w:eastAsia="zh-CN"/>
        </w:rPr>
        <w:t>切换功能</w:t>
      </w:r>
      <w:r w:rsidR="00684047">
        <w:rPr>
          <w:rFonts w:eastAsia="新宋体" w:hint="eastAsia"/>
          <w:lang w:eastAsia="zh-CN"/>
        </w:rPr>
        <w:t>。</w:t>
      </w:r>
    </w:p>
    <w:p w:rsidR="00850725" w:rsidRDefault="00850725" w:rsidP="00C21F2F">
      <w:pPr>
        <w:rPr>
          <w:rFonts w:eastAsia="新宋体"/>
          <w:lang w:eastAsia="zh-CN"/>
        </w:rPr>
      </w:pPr>
      <w:r>
        <w:rPr>
          <w:rFonts w:eastAsia="新宋体"/>
          <w:lang w:eastAsia="zh-CN"/>
        </w:rPr>
        <w:tab/>
      </w:r>
      <w:r>
        <w:rPr>
          <w:rFonts w:eastAsia="新宋体" w:hint="eastAsia"/>
          <w:lang w:eastAsia="zh-CN"/>
        </w:rPr>
        <w:t xml:space="preserve">DFS_MODE </w:t>
      </w:r>
      <w:r w:rsidR="0089701E">
        <w:rPr>
          <w:rFonts w:eastAsia="新宋体" w:hint="eastAsia"/>
          <w:lang w:eastAsia="zh-CN"/>
        </w:rPr>
        <w:t>（</w:t>
      </w:r>
      <w:r w:rsidR="0089701E">
        <w:rPr>
          <w:rFonts w:eastAsia="新宋体"/>
          <w:lang w:eastAsia="zh-CN"/>
        </w:rPr>
        <w:t>rw</w:t>
      </w:r>
      <w:r w:rsidR="0089701E">
        <w:rPr>
          <w:rFonts w:eastAsia="新宋体"/>
          <w:lang w:eastAsia="zh-CN"/>
        </w:rPr>
        <w:t>）</w:t>
      </w:r>
      <w:r>
        <w:rPr>
          <w:rFonts w:eastAsia="新宋体" w:hint="eastAsia"/>
          <w:lang w:eastAsia="zh-CN"/>
        </w:rPr>
        <w:t>//</w:t>
      </w:r>
      <w:r>
        <w:rPr>
          <w:rFonts w:eastAsia="新宋体" w:hint="eastAsia"/>
          <w:lang w:eastAsia="zh-CN"/>
        </w:rPr>
        <w:t>用</w:t>
      </w:r>
      <w:r>
        <w:rPr>
          <w:rFonts w:eastAsia="新宋体"/>
          <w:lang w:eastAsia="zh-CN"/>
        </w:rPr>
        <w:t>1bit</w:t>
      </w:r>
      <w:r>
        <w:rPr>
          <w:rFonts w:eastAsia="新宋体"/>
          <w:lang w:eastAsia="zh-CN"/>
        </w:rPr>
        <w:t>代表</w:t>
      </w:r>
      <w:r>
        <w:rPr>
          <w:rFonts w:eastAsia="新宋体"/>
          <w:lang w:eastAsia="zh-CN"/>
        </w:rPr>
        <w:t>sw</w:t>
      </w:r>
      <w:r>
        <w:rPr>
          <w:rFonts w:eastAsia="新宋体"/>
          <w:lang w:eastAsia="zh-CN"/>
        </w:rPr>
        <w:t>或者</w:t>
      </w:r>
      <w:r>
        <w:rPr>
          <w:rFonts w:eastAsia="新宋体"/>
          <w:lang w:eastAsia="zh-CN"/>
        </w:rPr>
        <w:t>hw</w:t>
      </w:r>
      <w:r>
        <w:rPr>
          <w:rFonts w:eastAsia="新宋体"/>
          <w:lang w:eastAsia="zh-CN"/>
        </w:rPr>
        <w:t>模式</w:t>
      </w:r>
      <w:r w:rsidR="00684047">
        <w:rPr>
          <w:rFonts w:eastAsia="新宋体" w:hint="eastAsia"/>
          <w:lang w:eastAsia="zh-CN"/>
        </w:rPr>
        <w:t>。</w:t>
      </w:r>
    </w:p>
    <w:p w:rsidR="00F32979" w:rsidRDefault="00F32979" w:rsidP="00C21F2F">
      <w:pPr>
        <w:rPr>
          <w:rFonts w:eastAsia="新宋体"/>
          <w:lang w:eastAsia="zh-CN"/>
        </w:rPr>
      </w:pPr>
    </w:p>
    <w:p w:rsidR="00657D74" w:rsidRDefault="00657D74" w:rsidP="00C21F2F">
      <w:pPr>
        <w:rPr>
          <w:rFonts w:eastAsia="新宋体"/>
          <w:lang w:eastAsia="zh-CN"/>
        </w:rPr>
      </w:pPr>
      <w:r>
        <w:rPr>
          <w:rFonts w:eastAsia="新宋体"/>
          <w:lang w:eastAsia="zh-CN"/>
        </w:rPr>
        <w:tab/>
        <w:t xml:space="preserve">c hw start/stop </w:t>
      </w:r>
      <w:r>
        <w:rPr>
          <w:rFonts w:eastAsia="新宋体" w:hint="eastAsia"/>
          <w:lang w:eastAsia="zh-CN"/>
        </w:rPr>
        <w:t>以往</w:t>
      </w:r>
      <w:r>
        <w:rPr>
          <w:rFonts w:eastAsia="新宋体"/>
          <w:lang w:eastAsia="zh-CN"/>
        </w:rPr>
        <w:t>的设计中，</w:t>
      </w:r>
      <w:r>
        <w:rPr>
          <w:rFonts w:eastAsia="新宋体"/>
          <w:lang w:eastAsia="zh-CN"/>
        </w:rPr>
        <w:t>hw</w:t>
      </w:r>
      <w:r>
        <w:rPr>
          <w:rFonts w:eastAsia="新宋体"/>
          <w:lang w:eastAsia="zh-CN"/>
        </w:rPr>
        <w:t>模式需要额外的</w:t>
      </w:r>
      <w:r>
        <w:rPr>
          <w:rFonts w:eastAsia="新宋体"/>
          <w:lang w:eastAsia="zh-CN"/>
        </w:rPr>
        <w:t>start/stop</w:t>
      </w:r>
      <w:r>
        <w:rPr>
          <w:rFonts w:eastAsia="新宋体"/>
          <w:lang w:eastAsia="zh-CN"/>
        </w:rPr>
        <w:t>信号，</w:t>
      </w:r>
      <w:r>
        <w:rPr>
          <w:rFonts w:eastAsia="新宋体" w:hint="eastAsia"/>
          <w:lang w:eastAsia="zh-CN"/>
        </w:rPr>
        <w:t>此</w:t>
      </w:r>
      <w:r>
        <w:rPr>
          <w:rFonts w:eastAsia="新宋体"/>
          <w:lang w:eastAsia="zh-CN"/>
        </w:rPr>
        <w:t>信号是否</w:t>
      </w:r>
      <w:r>
        <w:rPr>
          <w:rFonts w:eastAsia="新宋体" w:hint="eastAsia"/>
          <w:lang w:eastAsia="zh-CN"/>
        </w:rPr>
        <w:t>必需</w:t>
      </w:r>
      <w:r>
        <w:rPr>
          <w:rFonts w:eastAsia="新宋体"/>
          <w:lang w:eastAsia="zh-CN"/>
        </w:rPr>
        <w:t>？如果在新的设计中</w:t>
      </w:r>
      <w:r>
        <w:rPr>
          <w:rFonts w:eastAsia="新宋体" w:hint="eastAsia"/>
          <w:lang w:eastAsia="zh-CN"/>
        </w:rPr>
        <w:t>，</w:t>
      </w:r>
      <w:r>
        <w:rPr>
          <w:rFonts w:eastAsia="新宋体"/>
          <w:lang w:eastAsia="zh-CN"/>
        </w:rPr>
        <w:t>仍然需要，也应该位于</w:t>
      </w:r>
      <w:r>
        <w:rPr>
          <w:rFonts w:eastAsia="新宋体"/>
          <w:lang w:eastAsia="zh-CN"/>
        </w:rPr>
        <w:t>request</w:t>
      </w:r>
      <w:r>
        <w:rPr>
          <w:rFonts w:eastAsia="新宋体"/>
          <w:lang w:eastAsia="zh-CN"/>
        </w:rPr>
        <w:t>发生器模式选择模块上</w:t>
      </w:r>
      <w:r w:rsidR="00684047">
        <w:rPr>
          <w:rFonts w:eastAsia="新宋体" w:hint="eastAsia"/>
          <w:lang w:eastAsia="zh-CN"/>
        </w:rPr>
        <w:t>。</w:t>
      </w:r>
    </w:p>
    <w:p w:rsidR="00657D74" w:rsidRDefault="00657D74" w:rsidP="00C21F2F">
      <w:pPr>
        <w:rPr>
          <w:rFonts w:eastAsia="新宋体"/>
          <w:lang w:eastAsia="zh-CN"/>
        </w:rPr>
      </w:pPr>
      <w:r>
        <w:rPr>
          <w:rFonts w:eastAsia="新宋体"/>
          <w:lang w:eastAsia="zh-CN"/>
        </w:rPr>
        <w:tab/>
      </w:r>
      <w:r>
        <w:rPr>
          <w:rFonts w:eastAsia="新宋体" w:hint="eastAsia"/>
          <w:lang w:eastAsia="zh-CN"/>
        </w:rPr>
        <w:t>HW_DFS_START</w:t>
      </w:r>
      <w:r>
        <w:rPr>
          <w:rFonts w:eastAsia="新宋体" w:hint="eastAsia"/>
          <w:lang w:eastAsia="zh-CN"/>
        </w:rPr>
        <w:t>（</w:t>
      </w:r>
      <w:r>
        <w:rPr>
          <w:rFonts w:eastAsia="新宋体" w:hint="eastAsia"/>
          <w:lang w:eastAsia="zh-CN"/>
        </w:rPr>
        <w:t>rw</w:t>
      </w:r>
      <w:r>
        <w:rPr>
          <w:rFonts w:eastAsia="新宋体"/>
          <w:lang w:eastAsia="zh-CN"/>
        </w:rPr>
        <w:t>）</w:t>
      </w:r>
    </w:p>
    <w:p w:rsidR="00657D74" w:rsidRDefault="00657D74" w:rsidP="00C21F2F">
      <w:pPr>
        <w:rPr>
          <w:rFonts w:eastAsia="新宋体"/>
          <w:lang w:eastAsia="zh-CN"/>
        </w:rPr>
      </w:pPr>
      <w:r>
        <w:rPr>
          <w:rFonts w:eastAsia="新宋体"/>
          <w:lang w:eastAsia="zh-CN"/>
        </w:rPr>
        <w:tab/>
        <w:t>HW_DFS_STOP</w:t>
      </w:r>
      <w:r>
        <w:rPr>
          <w:rFonts w:eastAsia="新宋体" w:hint="eastAsia"/>
          <w:lang w:eastAsia="zh-CN"/>
        </w:rPr>
        <w:t>（</w:t>
      </w:r>
      <w:r>
        <w:rPr>
          <w:rFonts w:eastAsia="新宋体" w:hint="eastAsia"/>
          <w:lang w:eastAsia="zh-CN"/>
        </w:rPr>
        <w:t>rw</w:t>
      </w:r>
      <w:r>
        <w:rPr>
          <w:rFonts w:eastAsia="新宋体"/>
          <w:lang w:eastAsia="zh-CN"/>
        </w:rPr>
        <w:t>）</w:t>
      </w:r>
    </w:p>
    <w:p w:rsidR="006817F0" w:rsidRDefault="00657D74" w:rsidP="00C21F2F">
      <w:pPr>
        <w:rPr>
          <w:rFonts w:eastAsia="新宋体"/>
          <w:lang w:eastAsia="zh-CN"/>
        </w:rPr>
      </w:pPr>
      <w:r>
        <w:rPr>
          <w:rFonts w:eastAsia="新宋体"/>
          <w:lang w:eastAsia="zh-CN"/>
        </w:rPr>
        <w:tab/>
        <w:t>HW</w:t>
      </w:r>
      <w:r>
        <w:rPr>
          <w:rFonts w:eastAsia="新宋体" w:hint="eastAsia"/>
          <w:lang w:eastAsia="zh-CN"/>
        </w:rPr>
        <w:t>_DFS_STOP_ACK</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软件</w:t>
      </w:r>
      <w:r>
        <w:rPr>
          <w:rFonts w:eastAsia="新宋体"/>
          <w:lang w:eastAsia="zh-CN"/>
        </w:rPr>
        <w:t>通过这个</w:t>
      </w:r>
      <w:r>
        <w:rPr>
          <w:rFonts w:eastAsia="新宋体"/>
          <w:lang w:eastAsia="zh-CN"/>
        </w:rPr>
        <w:t>bit</w:t>
      </w:r>
      <w:r>
        <w:rPr>
          <w:rFonts w:eastAsia="新宋体"/>
          <w:lang w:eastAsia="zh-CN"/>
        </w:rPr>
        <w:t>等待</w:t>
      </w:r>
      <w:r>
        <w:rPr>
          <w:rFonts w:eastAsia="新宋体" w:hint="eastAsia"/>
          <w:lang w:eastAsia="zh-CN"/>
        </w:rPr>
        <w:t>stop</w:t>
      </w:r>
      <w:r>
        <w:rPr>
          <w:rFonts w:eastAsia="新宋体" w:hint="eastAsia"/>
          <w:lang w:eastAsia="zh-CN"/>
        </w:rPr>
        <w:t>完成</w:t>
      </w:r>
      <w:r w:rsidR="00684047">
        <w:rPr>
          <w:rFonts w:eastAsia="新宋体" w:hint="eastAsia"/>
          <w:lang w:eastAsia="zh-CN"/>
        </w:rPr>
        <w:t>。</w:t>
      </w:r>
    </w:p>
    <w:p w:rsidR="00F32979" w:rsidRDefault="00F32979" w:rsidP="00C21F2F">
      <w:pPr>
        <w:rPr>
          <w:rFonts w:eastAsia="新宋体"/>
          <w:lang w:eastAsia="zh-CN"/>
        </w:rPr>
      </w:pPr>
    </w:p>
    <w:p w:rsidR="005F6C01" w:rsidRDefault="005F6C01" w:rsidP="00C21F2F">
      <w:pPr>
        <w:rPr>
          <w:rFonts w:eastAsia="新宋体"/>
          <w:lang w:eastAsia="zh-CN"/>
        </w:rPr>
      </w:pPr>
      <w:r>
        <w:rPr>
          <w:rFonts w:eastAsia="新宋体"/>
          <w:lang w:eastAsia="zh-CN"/>
        </w:rPr>
        <w:tab/>
        <w:t>d sw</w:t>
      </w:r>
      <w:r>
        <w:rPr>
          <w:rFonts w:eastAsia="新宋体"/>
          <w:lang w:eastAsia="zh-CN"/>
        </w:rPr>
        <w:t>模式相关</w:t>
      </w:r>
      <w:r>
        <w:rPr>
          <w:rFonts w:eastAsia="新宋体" w:hint="eastAsia"/>
          <w:lang w:eastAsia="zh-CN"/>
        </w:rPr>
        <w:t>比较</w:t>
      </w:r>
      <w:r>
        <w:rPr>
          <w:rFonts w:eastAsia="新宋体"/>
          <w:lang w:eastAsia="zh-CN"/>
        </w:rPr>
        <w:t>简单，</w:t>
      </w:r>
      <w:r>
        <w:rPr>
          <w:rFonts w:eastAsia="新宋体" w:hint="eastAsia"/>
          <w:lang w:eastAsia="zh-CN"/>
        </w:rPr>
        <w:t>只有</w:t>
      </w:r>
      <w:r>
        <w:rPr>
          <w:rFonts w:eastAsia="新宋体"/>
          <w:lang w:eastAsia="zh-CN"/>
        </w:rPr>
        <w:t>request/ack</w:t>
      </w:r>
      <w:r>
        <w:rPr>
          <w:rFonts w:eastAsia="新宋体"/>
          <w:lang w:eastAsia="zh-CN"/>
        </w:rPr>
        <w:t>与状态寄存器，也可能合并到这里</w:t>
      </w:r>
      <w:r w:rsidR="00684047">
        <w:rPr>
          <w:rFonts w:eastAsia="新宋体" w:hint="eastAsia"/>
          <w:lang w:eastAsia="zh-CN"/>
        </w:rPr>
        <w:t>。</w:t>
      </w:r>
    </w:p>
    <w:p w:rsidR="00E64E5F" w:rsidRDefault="00E64E5F" w:rsidP="00E64E5F">
      <w:pPr>
        <w:pStyle w:val="4"/>
        <w:ind w:left="420"/>
        <w:rPr>
          <w:lang w:eastAsia="zh-CN"/>
        </w:rPr>
      </w:pPr>
      <w:bookmarkStart w:id="18" w:name="_Toc5714228"/>
      <w:r>
        <w:rPr>
          <w:rFonts w:hint="eastAsia"/>
          <w:lang w:eastAsia="zh-CN"/>
        </w:rPr>
        <w:lastRenderedPageBreak/>
        <w:t>2</w:t>
      </w:r>
      <w:r>
        <w:rPr>
          <w:lang w:eastAsia="zh-CN"/>
        </w:rPr>
        <w:t>.3 sync logic</w:t>
      </w:r>
      <w:r>
        <w:rPr>
          <w:rFonts w:hint="eastAsia"/>
          <w:lang w:eastAsia="zh-CN"/>
        </w:rPr>
        <w:t>同步</w:t>
      </w:r>
      <w:r>
        <w:rPr>
          <w:lang w:eastAsia="zh-CN"/>
        </w:rPr>
        <w:t>模块</w:t>
      </w:r>
      <w:bookmarkEnd w:id="18"/>
    </w:p>
    <w:p w:rsidR="006817F0" w:rsidRDefault="00026F7A" w:rsidP="00C21F2F">
      <w:pPr>
        <w:rPr>
          <w:rFonts w:eastAsia="新宋体"/>
          <w:lang w:eastAsia="zh-CN"/>
        </w:rPr>
      </w:pPr>
      <w:r>
        <w:rPr>
          <w:rFonts w:eastAsia="新宋体"/>
          <w:lang w:eastAsia="zh-CN"/>
        </w:rPr>
        <w:tab/>
      </w:r>
      <w:r>
        <w:rPr>
          <w:rFonts w:eastAsia="新宋体" w:hint="eastAsia"/>
          <w:lang w:eastAsia="zh-CN"/>
        </w:rPr>
        <w:t>用于</w:t>
      </w:r>
      <w:r w:rsidR="000F0DAD">
        <w:rPr>
          <w:rFonts w:eastAsia="新宋体" w:hint="eastAsia"/>
          <w:lang w:eastAsia="zh-CN"/>
        </w:rPr>
        <w:t>处理</w:t>
      </w:r>
      <w:r w:rsidR="000F0DAD">
        <w:rPr>
          <w:rFonts w:eastAsia="新宋体"/>
          <w:lang w:eastAsia="zh-CN"/>
        </w:rPr>
        <w:t>dfs</w:t>
      </w:r>
      <w:r w:rsidR="000F0DAD">
        <w:rPr>
          <w:rFonts w:eastAsia="新宋体"/>
          <w:lang w:eastAsia="zh-CN"/>
        </w:rPr>
        <w:t>信号与</w:t>
      </w:r>
      <w:r w:rsidR="0043106B">
        <w:rPr>
          <w:rFonts w:eastAsia="新宋体" w:hint="eastAsia"/>
          <w:lang w:eastAsia="zh-CN"/>
        </w:rPr>
        <w:t>sleep</w:t>
      </w:r>
      <w:r w:rsidR="0043106B">
        <w:rPr>
          <w:rFonts w:eastAsia="新宋体"/>
          <w:lang w:eastAsia="zh-CN"/>
        </w:rPr>
        <w:t>/urgent</w:t>
      </w:r>
      <w:r w:rsidR="0043106B">
        <w:rPr>
          <w:rFonts w:eastAsia="新宋体"/>
          <w:lang w:eastAsia="zh-CN"/>
        </w:rPr>
        <w:t>等信号的同步</w:t>
      </w:r>
    </w:p>
    <w:p w:rsidR="00F32979" w:rsidRDefault="00F32979" w:rsidP="00C21F2F">
      <w:pPr>
        <w:rPr>
          <w:rFonts w:eastAsia="新宋体"/>
          <w:lang w:eastAsia="zh-CN"/>
        </w:rPr>
      </w:pPr>
    </w:p>
    <w:p w:rsidR="003C2ABE" w:rsidRDefault="003C2ABE" w:rsidP="00C21F2F">
      <w:pPr>
        <w:rPr>
          <w:rFonts w:eastAsia="新宋体"/>
          <w:lang w:eastAsia="zh-CN"/>
        </w:rPr>
      </w:pPr>
      <w:r>
        <w:rPr>
          <w:rFonts w:eastAsia="新宋体"/>
          <w:lang w:eastAsia="zh-CN"/>
        </w:rPr>
        <w:tab/>
        <w:t>a</w:t>
      </w:r>
      <w:r w:rsidR="0014499C">
        <w:rPr>
          <w:rFonts w:eastAsia="新宋体"/>
          <w:lang w:eastAsia="zh-CN"/>
        </w:rPr>
        <w:t xml:space="preserve">  </w:t>
      </w:r>
      <w:r>
        <w:rPr>
          <w:rFonts w:eastAsia="新宋体"/>
          <w:lang w:eastAsia="zh-CN"/>
        </w:rPr>
        <w:t>sleep</w:t>
      </w:r>
      <w:r>
        <w:rPr>
          <w:rFonts w:eastAsia="新宋体"/>
          <w:lang w:eastAsia="zh-CN"/>
        </w:rPr>
        <w:t>同步</w:t>
      </w:r>
    </w:p>
    <w:p w:rsidR="0086594C" w:rsidRDefault="0086594C" w:rsidP="00C21F2F">
      <w:pPr>
        <w:rPr>
          <w:rFonts w:eastAsia="新宋体"/>
          <w:lang w:eastAsia="zh-CN"/>
        </w:rPr>
      </w:pPr>
      <w:r>
        <w:rPr>
          <w:rFonts w:eastAsia="新宋体"/>
          <w:lang w:eastAsia="zh-CN"/>
        </w:rPr>
        <w:tab/>
        <w:t>DFS</w:t>
      </w:r>
      <w:r>
        <w:rPr>
          <w:rFonts w:eastAsia="新宋体" w:hint="eastAsia"/>
          <w:lang w:eastAsia="zh-CN"/>
        </w:rPr>
        <w:t>_SLEEP_SYNC</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用</w:t>
      </w:r>
      <w:r>
        <w:rPr>
          <w:rFonts w:eastAsia="新宋体"/>
          <w:lang w:eastAsia="zh-CN"/>
        </w:rPr>
        <w:t>1bit</w:t>
      </w:r>
      <w:r>
        <w:rPr>
          <w:rFonts w:eastAsia="新宋体" w:hint="eastAsia"/>
          <w:lang w:eastAsia="zh-CN"/>
        </w:rPr>
        <w:t>决定</w:t>
      </w:r>
      <w:r>
        <w:rPr>
          <w:rFonts w:eastAsia="新宋体"/>
          <w:lang w:eastAsia="zh-CN"/>
        </w:rPr>
        <w:t>在</w:t>
      </w:r>
      <w:r>
        <w:rPr>
          <w:rFonts w:eastAsia="新宋体"/>
          <w:lang w:eastAsia="zh-CN"/>
        </w:rPr>
        <w:t>sleep</w:t>
      </w:r>
      <w:r>
        <w:rPr>
          <w:rFonts w:eastAsia="新宋体"/>
          <w:lang w:eastAsia="zh-CN"/>
        </w:rPr>
        <w:t>时</w:t>
      </w:r>
      <w:r>
        <w:rPr>
          <w:rFonts w:eastAsia="新宋体"/>
          <w:lang w:eastAsia="zh-CN"/>
        </w:rPr>
        <w:t>dfs</w:t>
      </w:r>
      <w:r>
        <w:rPr>
          <w:rFonts w:eastAsia="新宋体"/>
          <w:lang w:eastAsia="zh-CN"/>
        </w:rPr>
        <w:t>是采取</w:t>
      </w:r>
      <w:r>
        <w:rPr>
          <w:rFonts w:eastAsia="新宋体"/>
          <w:lang w:eastAsia="zh-CN"/>
        </w:rPr>
        <w:t>wait</w:t>
      </w:r>
      <w:r>
        <w:rPr>
          <w:rFonts w:eastAsia="新宋体"/>
          <w:lang w:eastAsia="zh-CN"/>
        </w:rPr>
        <w:t>还是</w:t>
      </w:r>
      <w:r>
        <w:rPr>
          <w:rFonts w:eastAsia="新宋体"/>
          <w:lang w:eastAsia="zh-CN"/>
        </w:rPr>
        <w:t>giveup</w:t>
      </w:r>
    </w:p>
    <w:p w:rsidR="00BD6CF0" w:rsidRDefault="006F5664" w:rsidP="00C21F2F">
      <w:pPr>
        <w:rPr>
          <w:rFonts w:eastAsia="新宋体"/>
          <w:lang w:eastAsia="zh-CN"/>
        </w:rPr>
      </w:pPr>
      <w:r>
        <w:rPr>
          <w:rFonts w:eastAsia="新宋体"/>
          <w:lang w:eastAsia="zh-CN"/>
        </w:rPr>
        <w:tab/>
        <w:t>DFS</w:t>
      </w:r>
      <w:r>
        <w:rPr>
          <w:rFonts w:eastAsia="新宋体" w:hint="eastAsia"/>
          <w:lang w:eastAsia="zh-CN"/>
        </w:rPr>
        <w:t>_SLEEP_WAIT_TIME</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当</w:t>
      </w:r>
      <w:r>
        <w:rPr>
          <w:rFonts w:eastAsia="新宋体"/>
          <w:lang w:eastAsia="zh-CN"/>
        </w:rPr>
        <w:t>DFS</w:t>
      </w:r>
      <w:r>
        <w:rPr>
          <w:rFonts w:eastAsia="新宋体" w:hint="eastAsia"/>
          <w:lang w:eastAsia="zh-CN"/>
        </w:rPr>
        <w:t>_SLEEP_SYNC</w:t>
      </w:r>
      <w:r>
        <w:rPr>
          <w:rFonts w:eastAsia="新宋体" w:hint="eastAsia"/>
          <w:lang w:eastAsia="zh-CN"/>
        </w:rPr>
        <w:t>为</w:t>
      </w:r>
      <w:r>
        <w:rPr>
          <w:rFonts w:eastAsia="新宋体"/>
          <w:lang w:eastAsia="zh-CN"/>
        </w:rPr>
        <w:t>wait</w:t>
      </w:r>
      <w:r>
        <w:rPr>
          <w:rFonts w:eastAsia="新宋体"/>
          <w:lang w:eastAsia="zh-CN"/>
        </w:rPr>
        <w:t>时，配置</w:t>
      </w:r>
      <w:r>
        <w:rPr>
          <w:rFonts w:eastAsia="新宋体"/>
          <w:lang w:eastAsia="zh-CN"/>
        </w:rPr>
        <w:t>wait</w:t>
      </w:r>
      <w:r>
        <w:rPr>
          <w:rFonts w:eastAsia="新宋体"/>
          <w:lang w:eastAsia="zh-CN"/>
        </w:rPr>
        <w:t>时间，</w:t>
      </w:r>
      <w:r>
        <w:rPr>
          <w:rFonts w:eastAsia="新宋体" w:hint="eastAsia"/>
          <w:lang w:eastAsia="zh-CN"/>
        </w:rPr>
        <w:t>在</w:t>
      </w:r>
      <w:r>
        <w:rPr>
          <w:rFonts w:eastAsia="新宋体"/>
          <w:lang w:eastAsia="zh-CN"/>
        </w:rPr>
        <w:t>timeout</w:t>
      </w:r>
      <w:r>
        <w:rPr>
          <w:rFonts w:eastAsia="新宋体"/>
          <w:lang w:eastAsia="zh-CN"/>
        </w:rPr>
        <w:t>后采取</w:t>
      </w:r>
      <w:r>
        <w:rPr>
          <w:rFonts w:eastAsia="新宋体" w:hint="eastAsia"/>
          <w:lang w:eastAsia="zh-CN"/>
        </w:rPr>
        <w:t>give</w:t>
      </w:r>
      <w:r>
        <w:rPr>
          <w:rFonts w:eastAsia="新宋体"/>
          <w:lang w:eastAsia="zh-CN"/>
        </w:rPr>
        <w:t>up</w:t>
      </w:r>
      <w:r>
        <w:rPr>
          <w:rFonts w:eastAsia="新宋体"/>
          <w:lang w:eastAsia="zh-CN"/>
        </w:rPr>
        <w:t>。用某个特殊值代表无限等待。</w:t>
      </w:r>
    </w:p>
    <w:p w:rsidR="00265442" w:rsidRDefault="00265442" w:rsidP="00C21F2F">
      <w:pPr>
        <w:rPr>
          <w:rFonts w:eastAsia="新宋体"/>
          <w:lang w:eastAsia="zh-CN"/>
        </w:rPr>
      </w:pPr>
      <w:r>
        <w:rPr>
          <w:rFonts w:eastAsia="新宋体"/>
          <w:lang w:eastAsia="zh-CN"/>
        </w:rPr>
        <w:tab/>
        <w:t>DFS</w:t>
      </w:r>
      <w:r>
        <w:rPr>
          <w:rFonts w:eastAsia="新宋体" w:hint="eastAsia"/>
          <w:lang w:eastAsia="zh-CN"/>
        </w:rPr>
        <w:t>_</w:t>
      </w:r>
      <w:r>
        <w:rPr>
          <w:rFonts w:eastAsia="新宋体"/>
          <w:lang w:eastAsia="zh-CN"/>
        </w:rPr>
        <w:t>SLEEP_OUT</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置位时</w:t>
      </w:r>
      <w:r>
        <w:rPr>
          <w:rFonts w:eastAsia="新宋体" w:hint="eastAsia"/>
          <w:lang w:eastAsia="zh-CN"/>
        </w:rPr>
        <w:t>放弃</w:t>
      </w:r>
      <w:r>
        <w:rPr>
          <w:rFonts w:eastAsia="新宋体"/>
          <w:lang w:eastAsia="zh-CN"/>
        </w:rPr>
        <w:t>出</w:t>
      </w:r>
      <w:r>
        <w:rPr>
          <w:rFonts w:eastAsia="新宋体"/>
          <w:lang w:eastAsia="zh-CN"/>
        </w:rPr>
        <w:t>sleep</w:t>
      </w:r>
      <w:r w:rsidR="00E8443E">
        <w:rPr>
          <w:rFonts w:eastAsia="新宋体"/>
          <w:lang w:eastAsia="zh-CN"/>
        </w:rPr>
        <w:t>后第一次降频请求</w:t>
      </w:r>
    </w:p>
    <w:p w:rsidR="00F32979" w:rsidRDefault="00F32979" w:rsidP="00C21F2F">
      <w:pPr>
        <w:rPr>
          <w:rFonts w:eastAsia="新宋体"/>
          <w:lang w:eastAsia="zh-CN"/>
        </w:rPr>
      </w:pPr>
    </w:p>
    <w:p w:rsidR="0014499C" w:rsidRDefault="0014499C" w:rsidP="00C21F2F">
      <w:pPr>
        <w:rPr>
          <w:rFonts w:eastAsia="新宋体"/>
          <w:lang w:eastAsia="zh-CN"/>
        </w:rPr>
      </w:pPr>
      <w:r>
        <w:rPr>
          <w:rFonts w:eastAsia="新宋体"/>
          <w:lang w:eastAsia="zh-CN"/>
        </w:rPr>
        <w:tab/>
        <w:t xml:space="preserve">b </w:t>
      </w:r>
      <w:r>
        <w:rPr>
          <w:rFonts w:eastAsia="新宋体" w:hint="eastAsia"/>
          <w:lang w:eastAsia="zh-CN"/>
        </w:rPr>
        <w:t>在</w:t>
      </w:r>
      <w:r>
        <w:rPr>
          <w:rFonts w:eastAsia="新宋体"/>
          <w:lang w:eastAsia="zh-CN"/>
        </w:rPr>
        <w:t>以往的设计中，</w:t>
      </w:r>
      <w:r>
        <w:rPr>
          <w:rFonts w:eastAsia="新宋体"/>
          <w:lang w:eastAsia="zh-CN"/>
        </w:rPr>
        <w:t>sw</w:t>
      </w:r>
      <w:r>
        <w:rPr>
          <w:rFonts w:eastAsia="新宋体"/>
          <w:lang w:eastAsia="zh-CN"/>
        </w:rPr>
        <w:t>模式需要软件关闭</w:t>
      </w:r>
      <w:r>
        <w:rPr>
          <w:rFonts w:eastAsia="新宋体"/>
          <w:lang w:eastAsia="zh-CN"/>
        </w:rPr>
        <w:t>light sleep</w:t>
      </w:r>
      <w:r>
        <w:rPr>
          <w:rFonts w:eastAsia="新宋体"/>
          <w:lang w:eastAsia="zh-CN"/>
        </w:rPr>
        <w:t>来</w:t>
      </w:r>
      <w:r>
        <w:rPr>
          <w:rFonts w:eastAsia="新宋体" w:hint="eastAsia"/>
          <w:lang w:eastAsia="zh-CN"/>
        </w:rPr>
        <w:t>做</w:t>
      </w:r>
      <w:r>
        <w:rPr>
          <w:rFonts w:eastAsia="新宋体"/>
          <w:lang w:eastAsia="zh-CN"/>
        </w:rPr>
        <w:t>sync</w:t>
      </w:r>
      <w:r>
        <w:rPr>
          <w:rFonts w:eastAsia="新宋体"/>
          <w:lang w:eastAsia="zh-CN"/>
        </w:rPr>
        <w:t>。在新的设计中，</w:t>
      </w:r>
      <w:r>
        <w:rPr>
          <w:rFonts w:eastAsia="新宋体" w:hint="eastAsia"/>
          <w:lang w:eastAsia="zh-CN"/>
        </w:rPr>
        <w:t>如果</w:t>
      </w:r>
      <w:r>
        <w:rPr>
          <w:rFonts w:eastAsia="新宋体"/>
          <w:lang w:eastAsia="zh-CN"/>
        </w:rPr>
        <w:t>可能，请设计为</w:t>
      </w:r>
      <w:r>
        <w:rPr>
          <w:rFonts w:eastAsia="新宋体"/>
          <w:lang w:eastAsia="zh-CN"/>
        </w:rPr>
        <w:t>a</w:t>
      </w:r>
      <w:r>
        <w:rPr>
          <w:rFonts w:eastAsia="新宋体"/>
          <w:lang w:eastAsia="zh-CN"/>
        </w:rPr>
        <w:t>中所提到的寄存器对</w:t>
      </w:r>
      <w:r>
        <w:rPr>
          <w:rFonts w:eastAsia="新宋体"/>
          <w:lang w:eastAsia="zh-CN"/>
        </w:rPr>
        <w:t>sw mode/hw mode</w:t>
      </w:r>
      <w:r>
        <w:rPr>
          <w:rFonts w:eastAsia="新宋体" w:hint="eastAsia"/>
          <w:lang w:eastAsia="zh-CN"/>
        </w:rPr>
        <w:t>同样</w:t>
      </w:r>
      <w:r>
        <w:rPr>
          <w:rFonts w:eastAsia="新宋体"/>
          <w:lang w:eastAsia="zh-CN"/>
        </w:rPr>
        <w:t>有效</w:t>
      </w:r>
    </w:p>
    <w:p w:rsidR="00F32979" w:rsidRDefault="00F32979" w:rsidP="00C21F2F">
      <w:pPr>
        <w:rPr>
          <w:rFonts w:eastAsia="新宋体"/>
          <w:lang w:eastAsia="zh-CN"/>
        </w:rPr>
      </w:pPr>
    </w:p>
    <w:p w:rsidR="00124C55" w:rsidRDefault="00124C55" w:rsidP="00C21F2F">
      <w:pPr>
        <w:rPr>
          <w:rFonts w:eastAsia="新宋体"/>
          <w:lang w:eastAsia="zh-CN"/>
        </w:rPr>
      </w:pPr>
      <w:r>
        <w:rPr>
          <w:rFonts w:eastAsia="新宋体"/>
          <w:lang w:eastAsia="zh-CN"/>
        </w:rPr>
        <w:tab/>
        <w:t>c urgent</w:t>
      </w:r>
      <w:r>
        <w:rPr>
          <w:rFonts w:eastAsia="新宋体"/>
          <w:lang w:eastAsia="zh-CN"/>
        </w:rPr>
        <w:t>同步</w:t>
      </w:r>
    </w:p>
    <w:p w:rsidR="002925BA" w:rsidRDefault="002925BA" w:rsidP="00C21F2F">
      <w:pPr>
        <w:rPr>
          <w:rFonts w:eastAsia="新宋体"/>
          <w:lang w:eastAsia="zh-CN"/>
        </w:rPr>
      </w:pPr>
      <w:r>
        <w:rPr>
          <w:rFonts w:eastAsia="新宋体"/>
          <w:lang w:eastAsia="zh-CN"/>
        </w:rPr>
        <w:tab/>
        <w:t>DFS_URGENTn</w:t>
      </w:r>
      <w:r>
        <w:rPr>
          <w:rFonts w:eastAsia="新宋体" w:hint="eastAsia"/>
          <w:lang w:eastAsia="zh-CN"/>
        </w:rPr>
        <w:t>_EN</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打开</w:t>
      </w:r>
      <w:r>
        <w:rPr>
          <w:rFonts w:eastAsia="新宋体"/>
          <w:lang w:eastAsia="zh-CN"/>
        </w:rPr>
        <w:t>channel n</w:t>
      </w:r>
      <w:r>
        <w:rPr>
          <w:rFonts w:eastAsia="新宋体"/>
          <w:lang w:eastAsia="zh-CN"/>
        </w:rPr>
        <w:t>的</w:t>
      </w:r>
      <w:r>
        <w:rPr>
          <w:rFonts w:eastAsia="新宋体"/>
          <w:lang w:eastAsia="zh-CN"/>
        </w:rPr>
        <w:t>urgent</w:t>
      </w:r>
      <w:r>
        <w:rPr>
          <w:rFonts w:eastAsia="新宋体"/>
          <w:lang w:eastAsia="zh-CN"/>
        </w:rPr>
        <w:t>信号与</w:t>
      </w:r>
      <w:r>
        <w:rPr>
          <w:rFonts w:eastAsia="新宋体"/>
          <w:lang w:eastAsia="zh-CN"/>
        </w:rPr>
        <w:t>dfs</w:t>
      </w:r>
      <w:r>
        <w:rPr>
          <w:rFonts w:eastAsia="新宋体"/>
          <w:lang w:eastAsia="zh-CN"/>
        </w:rPr>
        <w:t>的同步。</w:t>
      </w:r>
      <w:r>
        <w:rPr>
          <w:rFonts w:eastAsia="新宋体"/>
          <w:lang w:eastAsia="zh-CN"/>
        </w:rPr>
        <w:t>Dfs</w:t>
      </w:r>
      <w:r>
        <w:rPr>
          <w:rFonts w:eastAsia="新宋体"/>
          <w:lang w:eastAsia="zh-CN"/>
        </w:rPr>
        <w:t>模块应该提供</w:t>
      </w:r>
      <w:r>
        <w:rPr>
          <w:rFonts w:eastAsia="新宋体" w:hint="eastAsia"/>
          <w:lang w:eastAsia="zh-CN"/>
        </w:rPr>
        <w:t>多个</w:t>
      </w:r>
      <w:r>
        <w:rPr>
          <w:rFonts w:eastAsia="新宋体"/>
          <w:lang w:eastAsia="zh-CN"/>
        </w:rPr>
        <w:t>urgent</w:t>
      </w:r>
      <w:r>
        <w:rPr>
          <w:rFonts w:eastAsia="新宋体" w:hint="eastAsia"/>
          <w:lang w:eastAsia="zh-CN"/>
        </w:rPr>
        <w:t>通道</w:t>
      </w:r>
      <w:r>
        <w:rPr>
          <w:rFonts w:eastAsia="新宋体"/>
          <w:lang w:eastAsia="zh-CN"/>
        </w:rPr>
        <w:t>用于连接多个有需求的</w:t>
      </w:r>
      <w:r>
        <w:rPr>
          <w:rFonts w:eastAsia="新宋体"/>
          <w:lang w:eastAsia="zh-CN"/>
        </w:rPr>
        <w:t>master</w:t>
      </w:r>
      <w:r w:rsidR="003D0EBB">
        <w:rPr>
          <w:rFonts w:eastAsia="新宋体" w:hint="eastAsia"/>
          <w:lang w:eastAsia="zh-CN"/>
        </w:rPr>
        <w:t>。</w:t>
      </w:r>
    </w:p>
    <w:p w:rsidR="009D7629" w:rsidRDefault="002925BA" w:rsidP="003D0EBB">
      <w:pPr>
        <w:jc w:val="left"/>
        <w:rPr>
          <w:rFonts w:eastAsia="新宋体"/>
          <w:lang w:eastAsia="zh-CN"/>
        </w:rPr>
      </w:pPr>
      <w:r>
        <w:rPr>
          <w:rFonts w:eastAsia="新宋体"/>
          <w:lang w:eastAsia="zh-CN"/>
        </w:rPr>
        <w:tab/>
        <w:t>DFS</w:t>
      </w:r>
      <w:r>
        <w:rPr>
          <w:rFonts w:eastAsia="新宋体" w:hint="eastAsia"/>
          <w:lang w:eastAsia="zh-CN"/>
        </w:rPr>
        <w:t>_URGENTn_SYNC</w:t>
      </w:r>
      <w:r w:rsidR="00923651">
        <w:rPr>
          <w:rFonts w:eastAsia="新宋体"/>
          <w:lang w:eastAsia="zh-CN"/>
        </w:rPr>
        <w:t xml:space="preserve"> </w:t>
      </w:r>
      <w:r w:rsidR="003D0EBB">
        <w:rPr>
          <w:rFonts w:eastAsia="新宋体" w:hint="eastAsia"/>
          <w:lang w:eastAsia="zh-CN"/>
        </w:rPr>
        <w:t>（</w:t>
      </w:r>
      <w:r w:rsidR="003D0EBB">
        <w:rPr>
          <w:rFonts w:eastAsia="新宋体" w:hint="eastAsia"/>
          <w:lang w:eastAsia="zh-CN"/>
        </w:rPr>
        <w:t>rw</w:t>
      </w:r>
      <w:r w:rsidR="003D0EBB">
        <w:rPr>
          <w:rFonts w:eastAsia="新宋体"/>
          <w:lang w:eastAsia="zh-CN"/>
        </w:rPr>
        <w:t>）</w:t>
      </w:r>
      <w:r w:rsidR="00923651">
        <w:rPr>
          <w:rFonts w:eastAsia="新宋体"/>
          <w:lang w:eastAsia="zh-CN"/>
        </w:rPr>
        <w:t>//</w:t>
      </w:r>
      <w:r w:rsidR="003D0EBB">
        <w:rPr>
          <w:rFonts w:eastAsia="新宋体" w:hint="eastAsia"/>
          <w:lang w:eastAsia="zh-CN"/>
        </w:rPr>
        <w:t>决定</w:t>
      </w:r>
      <w:r w:rsidR="003D0EBB">
        <w:rPr>
          <w:rFonts w:eastAsia="新宋体"/>
          <w:lang w:eastAsia="zh-CN"/>
        </w:rPr>
        <w:t>某个通道</w:t>
      </w:r>
      <w:r w:rsidR="009D7629">
        <w:rPr>
          <w:rFonts w:eastAsia="新宋体"/>
          <w:lang w:eastAsia="zh-CN"/>
        </w:rPr>
        <w:t>在</w:t>
      </w:r>
      <w:r w:rsidR="009D7629">
        <w:rPr>
          <w:rFonts w:eastAsia="新宋体"/>
          <w:lang w:eastAsia="zh-CN"/>
        </w:rPr>
        <w:t>urgent</w:t>
      </w:r>
      <w:r w:rsidR="009D7629">
        <w:rPr>
          <w:rFonts w:eastAsia="新宋体"/>
          <w:lang w:eastAsia="zh-CN"/>
        </w:rPr>
        <w:t>时</w:t>
      </w:r>
      <w:r w:rsidR="009D7629">
        <w:rPr>
          <w:rFonts w:eastAsia="新宋体"/>
          <w:lang w:eastAsia="zh-CN"/>
        </w:rPr>
        <w:t>dfs</w:t>
      </w:r>
      <w:r w:rsidR="009D7629">
        <w:rPr>
          <w:rFonts w:eastAsia="新宋体"/>
          <w:lang w:eastAsia="zh-CN"/>
        </w:rPr>
        <w:t>是采取</w:t>
      </w:r>
      <w:r w:rsidR="009D7629">
        <w:rPr>
          <w:rFonts w:eastAsia="新宋体"/>
          <w:lang w:eastAsia="zh-CN"/>
        </w:rPr>
        <w:t>wait</w:t>
      </w:r>
      <w:r w:rsidR="009D7629">
        <w:rPr>
          <w:rFonts w:eastAsia="新宋体"/>
          <w:lang w:eastAsia="zh-CN"/>
        </w:rPr>
        <w:t>还是</w:t>
      </w:r>
      <w:r w:rsidR="009D7629">
        <w:rPr>
          <w:rFonts w:eastAsia="新宋体"/>
          <w:lang w:eastAsia="zh-CN"/>
        </w:rPr>
        <w:t>giveup</w:t>
      </w:r>
      <w:r w:rsidR="003D0EBB">
        <w:rPr>
          <w:rFonts w:eastAsia="新宋体" w:hint="eastAsia"/>
          <w:lang w:eastAsia="zh-CN"/>
        </w:rPr>
        <w:t>。</w:t>
      </w:r>
    </w:p>
    <w:p w:rsidR="002925BA" w:rsidRDefault="003D0EBB" w:rsidP="00C21F2F">
      <w:pPr>
        <w:rPr>
          <w:rFonts w:eastAsia="新宋体"/>
          <w:lang w:eastAsia="zh-CN"/>
        </w:rPr>
      </w:pPr>
      <w:r>
        <w:rPr>
          <w:rFonts w:eastAsia="新宋体"/>
          <w:lang w:eastAsia="zh-CN"/>
        </w:rPr>
        <w:tab/>
        <w:t>DFS_URGENTn</w:t>
      </w:r>
      <w:r>
        <w:rPr>
          <w:rFonts w:eastAsia="新宋体" w:hint="eastAsia"/>
          <w:lang w:eastAsia="zh-CN"/>
        </w:rPr>
        <w:t>_WAIT_TIME</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sidR="00382A85">
        <w:rPr>
          <w:rFonts w:eastAsia="新宋体" w:hint="eastAsia"/>
          <w:lang w:eastAsia="zh-CN"/>
        </w:rPr>
        <w:t>当</w:t>
      </w:r>
      <w:r w:rsidR="00382A85">
        <w:rPr>
          <w:rFonts w:eastAsia="新宋体"/>
          <w:lang w:eastAsia="zh-CN"/>
        </w:rPr>
        <w:t>DFS</w:t>
      </w:r>
      <w:r w:rsidR="00382A85">
        <w:rPr>
          <w:rFonts w:eastAsia="新宋体" w:hint="eastAsia"/>
          <w:lang w:eastAsia="zh-CN"/>
        </w:rPr>
        <w:t>_URGENTn_SYNC</w:t>
      </w:r>
      <w:r w:rsidR="00382A85">
        <w:rPr>
          <w:rFonts w:eastAsia="新宋体" w:hint="eastAsia"/>
          <w:lang w:eastAsia="zh-CN"/>
        </w:rPr>
        <w:t>为</w:t>
      </w:r>
      <w:r w:rsidR="00382A85">
        <w:rPr>
          <w:rFonts w:eastAsia="新宋体"/>
          <w:lang w:eastAsia="zh-CN"/>
        </w:rPr>
        <w:t>wait</w:t>
      </w:r>
      <w:r w:rsidR="00382A85">
        <w:rPr>
          <w:rFonts w:eastAsia="新宋体"/>
          <w:lang w:eastAsia="zh-CN"/>
        </w:rPr>
        <w:t>时，配置</w:t>
      </w:r>
      <w:r w:rsidR="00382A85">
        <w:rPr>
          <w:rFonts w:eastAsia="新宋体"/>
          <w:lang w:eastAsia="zh-CN"/>
        </w:rPr>
        <w:t>wait</w:t>
      </w:r>
      <w:r w:rsidR="00382A85">
        <w:rPr>
          <w:rFonts w:eastAsia="新宋体"/>
          <w:lang w:eastAsia="zh-CN"/>
        </w:rPr>
        <w:t>时间，</w:t>
      </w:r>
      <w:r w:rsidR="00382A85">
        <w:rPr>
          <w:rFonts w:eastAsia="新宋体" w:hint="eastAsia"/>
          <w:lang w:eastAsia="zh-CN"/>
        </w:rPr>
        <w:t>在</w:t>
      </w:r>
      <w:r w:rsidR="00382A85">
        <w:rPr>
          <w:rFonts w:eastAsia="新宋体"/>
          <w:lang w:eastAsia="zh-CN"/>
        </w:rPr>
        <w:t>timeout</w:t>
      </w:r>
      <w:r w:rsidR="00382A85">
        <w:rPr>
          <w:rFonts w:eastAsia="新宋体"/>
          <w:lang w:eastAsia="zh-CN"/>
        </w:rPr>
        <w:t>后采取</w:t>
      </w:r>
      <w:r w:rsidR="00382A85">
        <w:rPr>
          <w:rFonts w:eastAsia="新宋体" w:hint="eastAsia"/>
          <w:lang w:eastAsia="zh-CN"/>
        </w:rPr>
        <w:t>give</w:t>
      </w:r>
      <w:r w:rsidR="00382A85">
        <w:rPr>
          <w:rFonts w:eastAsia="新宋体"/>
          <w:lang w:eastAsia="zh-CN"/>
        </w:rPr>
        <w:t>up</w:t>
      </w:r>
      <w:r w:rsidR="00382A85">
        <w:rPr>
          <w:rFonts w:eastAsia="新宋体"/>
          <w:lang w:eastAsia="zh-CN"/>
        </w:rPr>
        <w:t>。用某个特殊值代表无限等待。</w:t>
      </w:r>
    </w:p>
    <w:p w:rsidR="00F32979" w:rsidRDefault="00F32979" w:rsidP="00C21F2F">
      <w:pPr>
        <w:rPr>
          <w:rFonts w:eastAsia="新宋体"/>
          <w:lang w:eastAsia="zh-CN"/>
        </w:rPr>
      </w:pPr>
    </w:p>
    <w:p w:rsidR="00DD29C9" w:rsidRPr="00E64E5F" w:rsidRDefault="00DD29C9" w:rsidP="00C21F2F">
      <w:pPr>
        <w:rPr>
          <w:rFonts w:eastAsia="新宋体"/>
          <w:lang w:eastAsia="zh-CN"/>
        </w:rPr>
      </w:pPr>
      <w:r>
        <w:rPr>
          <w:rFonts w:eastAsia="新宋体"/>
          <w:lang w:eastAsia="zh-CN"/>
        </w:rPr>
        <w:tab/>
        <w:t xml:space="preserve">d </w:t>
      </w:r>
      <w:r w:rsidR="00F32979">
        <w:rPr>
          <w:rFonts w:eastAsia="新宋体"/>
          <w:lang w:eastAsia="zh-CN"/>
        </w:rPr>
        <w:t>c</w:t>
      </w:r>
      <w:r>
        <w:rPr>
          <w:rFonts w:eastAsia="新宋体"/>
          <w:lang w:eastAsia="zh-CN"/>
        </w:rPr>
        <w:t>中的寄存器应该尽量设计为对</w:t>
      </w:r>
      <w:r>
        <w:rPr>
          <w:rFonts w:eastAsia="新宋体"/>
          <w:lang w:eastAsia="zh-CN"/>
        </w:rPr>
        <w:t>sw mode/hw mode</w:t>
      </w:r>
      <w:r>
        <w:rPr>
          <w:rFonts w:eastAsia="新宋体"/>
          <w:lang w:eastAsia="zh-CN"/>
        </w:rPr>
        <w:t>同样有效</w:t>
      </w:r>
      <w:r w:rsidR="00014802">
        <w:rPr>
          <w:rFonts w:eastAsia="新宋体" w:hint="eastAsia"/>
          <w:lang w:eastAsia="zh-CN"/>
        </w:rPr>
        <w:t>。</w:t>
      </w:r>
    </w:p>
    <w:p w:rsidR="00C0065E" w:rsidRDefault="00C0065E" w:rsidP="00C0065E">
      <w:pPr>
        <w:pStyle w:val="4"/>
        <w:ind w:left="420"/>
        <w:rPr>
          <w:lang w:eastAsia="zh-CN"/>
        </w:rPr>
      </w:pPr>
      <w:bookmarkStart w:id="19" w:name="_Toc5714229"/>
      <w:r>
        <w:rPr>
          <w:rFonts w:hint="eastAsia"/>
          <w:lang w:eastAsia="zh-CN"/>
        </w:rPr>
        <w:t>2</w:t>
      </w:r>
      <w:r>
        <w:rPr>
          <w:lang w:eastAsia="zh-CN"/>
        </w:rPr>
        <w:t xml:space="preserve">.4 </w:t>
      </w:r>
      <w:r>
        <w:rPr>
          <w:rFonts w:hint="eastAsia"/>
          <w:lang w:eastAsia="zh-CN"/>
        </w:rPr>
        <w:t>频点</w:t>
      </w:r>
      <w:r>
        <w:rPr>
          <w:lang w:eastAsia="zh-CN"/>
        </w:rPr>
        <w:t>选择模块</w:t>
      </w:r>
      <w:bookmarkEnd w:id="19"/>
    </w:p>
    <w:p w:rsidR="006E619E" w:rsidRDefault="006E619E" w:rsidP="006E619E">
      <w:pPr>
        <w:rPr>
          <w:rFonts w:eastAsiaTheme="minorEastAsia"/>
          <w:lang w:eastAsia="zh-CN"/>
        </w:rPr>
      </w:pPr>
      <w:r>
        <w:rPr>
          <w:rFonts w:eastAsiaTheme="minorEastAsia"/>
          <w:lang w:eastAsia="zh-CN"/>
        </w:rPr>
        <w:tab/>
      </w:r>
      <w:r>
        <w:rPr>
          <w:rFonts w:eastAsiaTheme="minorEastAsia" w:hint="eastAsia"/>
          <w:lang w:eastAsia="zh-CN"/>
        </w:rPr>
        <w:t>因为</w:t>
      </w:r>
      <w:r>
        <w:rPr>
          <w:rFonts w:eastAsiaTheme="minorEastAsia"/>
          <w:lang w:eastAsia="zh-CN"/>
        </w:rPr>
        <w:t>软件可能希望暂时屏蔽一些频点</w:t>
      </w:r>
      <w:r>
        <w:rPr>
          <w:rFonts w:eastAsiaTheme="minorEastAsia" w:hint="eastAsia"/>
          <w:lang w:eastAsia="zh-CN"/>
        </w:rPr>
        <w:t>最终</w:t>
      </w:r>
      <w:r>
        <w:rPr>
          <w:rFonts w:eastAsiaTheme="minorEastAsia"/>
          <w:lang w:eastAsia="zh-CN"/>
        </w:rPr>
        <w:t>request</w:t>
      </w:r>
      <w:r>
        <w:rPr>
          <w:rFonts w:eastAsiaTheme="minorEastAsia"/>
          <w:lang w:eastAsia="zh-CN"/>
        </w:rPr>
        <w:t>发出的频点选择与</w:t>
      </w:r>
      <w:r>
        <w:rPr>
          <w:rFonts w:eastAsiaTheme="minorEastAsia" w:hint="eastAsia"/>
          <w:lang w:eastAsia="zh-CN"/>
        </w:rPr>
        <w:t>最初</w:t>
      </w:r>
      <w:r>
        <w:rPr>
          <w:rFonts w:eastAsiaTheme="minorEastAsia"/>
          <w:lang w:eastAsia="zh-CN"/>
        </w:rPr>
        <w:t>升频</w:t>
      </w:r>
      <w:r>
        <w:rPr>
          <w:rFonts w:eastAsiaTheme="minorEastAsia" w:hint="eastAsia"/>
          <w:lang w:eastAsia="zh-CN"/>
        </w:rPr>
        <w:t>/</w:t>
      </w:r>
      <w:r>
        <w:rPr>
          <w:rFonts w:eastAsiaTheme="minorEastAsia"/>
          <w:lang w:eastAsia="zh-CN"/>
        </w:rPr>
        <w:t>降频</w:t>
      </w:r>
      <w:r>
        <w:rPr>
          <w:rFonts w:eastAsiaTheme="minorEastAsia" w:hint="eastAsia"/>
          <w:lang w:eastAsia="zh-CN"/>
        </w:rPr>
        <w:t>的</w:t>
      </w:r>
      <w:r>
        <w:rPr>
          <w:rFonts w:eastAsiaTheme="minorEastAsia"/>
          <w:lang w:eastAsia="zh-CN"/>
        </w:rPr>
        <w:t>频点可能不一致</w:t>
      </w:r>
      <w:r w:rsidR="00014802">
        <w:rPr>
          <w:rFonts w:eastAsiaTheme="minorEastAsia" w:hint="eastAsia"/>
          <w:lang w:eastAsia="zh-CN"/>
        </w:rPr>
        <w:t>。</w:t>
      </w:r>
    </w:p>
    <w:p w:rsidR="00F32979" w:rsidRPr="006E619E" w:rsidRDefault="00F32979" w:rsidP="006E619E">
      <w:pPr>
        <w:rPr>
          <w:rFonts w:eastAsiaTheme="minorEastAsia"/>
          <w:lang w:eastAsia="zh-CN"/>
        </w:rPr>
      </w:pPr>
    </w:p>
    <w:p w:rsidR="00B533EB" w:rsidRDefault="00DE0412" w:rsidP="00C21F2F">
      <w:pPr>
        <w:rPr>
          <w:rFonts w:eastAsia="新宋体"/>
          <w:lang w:eastAsia="zh-CN"/>
        </w:rPr>
      </w:pPr>
      <w:r>
        <w:rPr>
          <w:rFonts w:eastAsia="新宋体"/>
          <w:lang w:eastAsia="zh-CN"/>
        </w:rPr>
        <w:tab/>
      </w:r>
      <w:r w:rsidR="00F3004E">
        <w:rPr>
          <w:rFonts w:eastAsia="新宋体"/>
          <w:lang w:eastAsia="zh-CN"/>
        </w:rPr>
        <w:t xml:space="preserve">a </w:t>
      </w:r>
      <w:r>
        <w:rPr>
          <w:rFonts w:eastAsia="新宋体"/>
          <w:lang w:eastAsia="zh-CN"/>
        </w:rPr>
        <w:t>DFS</w:t>
      </w:r>
      <w:r>
        <w:rPr>
          <w:rFonts w:eastAsia="新宋体" w:hint="eastAsia"/>
          <w:lang w:eastAsia="zh-CN"/>
        </w:rPr>
        <w:t>_</w:t>
      </w:r>
      <w:r w:rsidR="00B2313C">
        <w:rPr>
          <w:rFonts w:eastAsia="新宋体"/>
          <w:lang w:eastAsia="zh-CN"/>
        </w:rPr>
        <w:t>AVAIL</w:t>
      </w:r>
      <w:r w:rsidR="00B2313C">
        <w:rPr>
          <w:rFonts w:eastAsia="新宋体" w:hint="eastAsia"/>
          <w:lang w:eastAsia="zh-CN"/>
        </w:rPr>
        <w:t>_</w:t>
      </w:r>
      <w:r w:rsidR="00B2313C">
        <w:rPr>
          <w:rFonts w:eastAsia="新宋体"/>
          <w:lang w:eastAsia="zh-CN"/>
        </w:rPr>
        <w:t>FREQ</w:t>
      </w:r>
      <w:r w:rsidR="00805305">
        <w:rPr>
          <w:rFonts w:eastAsia="新宋体" w:hint="eastAsia"/>
          <w:lang w:eastAsia="zh-CN"/>
        </w:rPr>
        <w:t>（</w:t>
      </w:r>
      <w:r w:rsidR="00242FB8">
        <w:rPr>
          <w:rFonts w:eastAsia="新宋体" w:hint="eastAsia"/>
          <w:lang w:eastAsia="zh-CN"/>
        </w:rPr>
        <w:t>r</w:t>
      </w:r>
      <w:r w:rsidR="00805305">
        <w:rPr>
          <w:rFonts w:eastAsia="新宋体" w:hint="eastAsia"/>
          <w:lang w:eastAsia="zh-CN"/>
        </w:rPr>
        <w:t>w</w:t>
      </w:r>
      <w:r w:rsidR="00805305">
        <w:rPr>
          <w:rFonts w:eastAsia="新宋体"/>
          <w:lang w:eastAsia="zh-CN"/>
        </w:rPr>
        <w:t>）</w:t>
      </w:r>
      <w:r w:rsidR="00805305">
        <w:rPr>
          <w:rFonts w:eastAsia="新宋体" w:hint="eastAsia"/>
          <w:lang w:eastAsia="zh-CN"/>
        </w:rPr>
        <w:t>/</w:t>
      </w:r>
      <w:r w:rsidR="00805305">
        <w:rPr>
          <w:rFonts w:eastAsia="新宋体"/>
          <w:lang w:eastAsia="zh-CN"/>
        </w:rPr>
        <w:t>/</w:t>
      </w:r>
      <w:r w:rsidR="00805305">
        <w:rPr>
          <w:rFonts w:eastAsia="新宋体"/>
          <w:lang w:eastAsia="zh-CN"/>
        </w:rPr>
        <w:t>选择</w:t>
      </w:r>
      <w:r w:rsidR="00805305">
        <w:rPr>
          <w:rFonts w:eastAsia="新宋体"/>
          <w:lang w:eastAsia="zh-CN"/>
        </w:rPr>
        <w:t>enable</w:t>
      </w:r>
      <w:r w:rsidR="00805305">
        <w:rPr>
          <w:rFonts w:eastAsia="新宋体"/>
          <w:lang w:eastAsia="zh-CN"/>
        </w:rPr>
        <w:t>的频点。</w:t>
      </w:r>
    </w:p>
    <w:p w:rsidR="00241A7B" w:rsidRDefault="00241A7B" w:rsidP="00C21F2F">
      <w:pPr>
        <w:rPr>
          <w:rFonts w:eastAsia="新宋体"/>
          <w:lang w:eastAsia="zh-CN"/>
        </w:rPr>
      </w:pPr>
      <w:r>
        <w:rPr>
          <w:rFonts w:eastAsia="新宋体"/>
          <w:lang w:eastAsia="zh-CN"/>
        </w:rPr>
        <w:tab/>
      </w:r>
      <w:r>
        <w:rPr>
          <w:rFonts w:eastAsia="新宋体" w:hint="eastAsia"/>
          <w:lang w:eastAsia="zh-CN"/>
        </w:rPr>
        <w:t>对于</w:t>
      </w:r>
      <w:r>
        <w:rPr>
          <w:rFonts w:eastAsia="新宋体"/>
          <w:lang w:eastAsia="zh-CN"/>
        </w:rPr>
        <w:t>升频</w:t>
      </w:r>
      <w:r>
        <w:rPr>
          <w:rFonts w:eastAsia="新宋体" w:hint="eastAsia"/>
          <w:lang w:eastAsia="zh-CN"/>
        </w:rPr>
        <w:t>/</w:t>
      </w:r>
      <w:r>
        <w:rPr>
          <w:rFonts w:eastAsia="新宋体"/>
          <w:lang w:eastAsia="zh-CN"/>
        </w:rPr>
        <w:t>降频请求，应该能跳过</w:t>
      </w:r>
      <w:r>
        <w:rPr>
          <w:rFonts w:eastAsia="新宋体" w:hint="eastAsia"/>
          <w:lang w:eastAsia="zh-CN"/>
        </w:rPr>
        <w:t>没有</w:t>
      </w:r>
      <w:r>
        <w:rPr>
          <w:rFonts w:eastAsia="新宋体"/>
          <w:lang w:eastAsia="zh-CN"/>
        </w:rPr>
        <w:t>enable</w:t>
      </w:r>
      <w:r>
        <w:rPr>
          <w:rFonts w:eastAsia="新宋体"/>
          <w:lang w:eastAsia="zh-CN"/>
        </w:rPr>
        <w:t>的频点，如果跳过后没有频点可以选择，应该放弃</w:t>
      </w:r>
      <w:r>
        <w:rPr>
          <w:rFonts w:eastAsia="新宋体"/>
          <w:lang w:eastAsia="zh-CN"/>
        </w:rPr>
        <w:t>dfs</w:t>
      </w:r>
      <w:r>
        <w:rPr>
          <w:rFonts w:eastAsia="新宋体"/>
          <w:lang w:eastAsia="zh-CN"/>
        </w:rPr>
        <w:t>。</w:t>
      </w:r>
      <w:r>
        <w:rPr>
          <w:rFonts w:eastAsia="新宋体" w:hint="eastAsia"/>
          <w:lang w:eastAsia="zh-CN"/>
        </w:rPr>
        <w:t>此</w:t>
      </w:r>
      <w:r>
        <w:rPr>
          <w:rFonts w:eastAsia="新宋体"/>
          <w:lang w:eastAsia="zh-CN"/>
        </w:rPr>
        <w:t>寄存器应该只对</w:t>
      </w:r>
      <w:r>
        <w:rPr>
          <w:rFonts w:eastAsia="新宋体"/>
          <w:lang w:eastAsia="zh-CN"/>
        </w:rPr>
        <w:t>hw mode</w:t>
      </w:r>
      <w:r>
        <w:rPr>
          <w:rFonts w:eastAsia="新宋体"/>
          <w:lang w:eastAsia="zh-CN"/>
        </w:rPr>
        <w:t>有效，</w:t>
      </w:r>
      <w:r>
        <w:rPr>
          <w:rFonts w:eastAsia="新宋体" w:hint="eastAsia"/>
          <w:lang w:eastAsia="zh-CN"/>
        </w:rPr>
        <w:t>sw</w:t>
      </w:r>
      <w:r>
        <w:rPr>
          <w:rFonts w:eastAsia="新宋体"/>
          <w:lang w:eastAsia="zh-CN"/>
        </w:rPr>
        <w:t xml:space="preserve"> mode</w:t>
      </w:r>
      <w:r>
        <w:rPr>
          <w:rFonts w:eastAsia="新宋体"/>
          <w:lang w:eastAsia="zh-CN"/>
        </w:rPr>
        <w:t>仍能过</w:t>
      </w:r>
      <w:r>
        <w:rPr>
          <w:rFonts w:eastAsia="新宋体" w:hint="eastAsia"/>
          <w:lang w:eastAsia="zh-CN"/>
        </w:rPr>
        <w:t>变到</w:t>
      </w:r>
      <w:r>
        <w:rPr>
          <w:rFonts w:eastAsia="新宋体"/>
          <w:lang w:eastAsia="zh-CN"/>
        </w:rPr>
        <w:t>任何</w:t>
      </w:r>
      <w:r>
        <w:rPr>
          <w:rFonts w:eastAsia="新宋体" w:hint="eastAsia"/>
          <w:lang w:eastAsia="zh-CN"/>
        </w:rPr>
        <w:t>请求</w:t>
      </w:r>
      <w:r>
        <w:rPr>
          <w:rFonts w:eastAsia="新宋体"/>
          <w:lang w:eastAsia="zh-CN"/>
        </w:rPr>
        <w:t>的频点。</w:t>
      </w:r>
    </w:p>
    <w:p w:rsidR="00F32979" w:rsidRDefault="00F32979" w:rsidP="00C21F2F">
      <w:pPr>
        <w:rPr>
          <w:rFonts w:eastAsia="新宋体"/>
          <w:lang w:eastAsia="zh-CN"/>
        </w:rPr>
      </w:pPr>
    </w:p>
    <w:p w:rsidR="00241A7B" w:rsidRDefault="00241A7B" w:rsidP="00C21F2F">
      <w:pPr>
        <w:rPr>
          <w:rFonts w:eastAsia="新宋体"/>
          <w:lang w:eastAsia="zh-CN"/>
        </w:rPr>
      </w:pPr>
      <w:r>
        <w:rPr>
          <w:rFonts w:eastAsia="新宋体"/>
          <w:lang w:eastAsia="zh-CN"/>
        </w:rPr>
        <w:tab/>
      </w:r>
      <w:r w:rsidR="00F3004E">
        <w:rPr>
          <w:rFonts w:eastAsia="新宋体"/>
          <w:lang w:eastAsia="zh-CN"/>
        </w:rPr>
        <w:t xml:space="preserve">b </w:t>
      </w:r>
      <w:r>
        <w:rPr>
          <w:rFonts w:eastAsia="新宋体"/>
          <w:lang w:eastAsia="zh-CN"/>
        </w:rPr>
        <w:t>DFS</w:t>
      </w:r>
      <w:r>
        <w:rPr>
          <w:rFonts w:eastAsia="新宋体" w:hint="eastAsia"/>
          <w:lang w:eastAsia="zh-CN"/>
        </w:rPr>
        <w:t>_</w:t>
      </w:r>
      <w:r w:rsidR="00B2313C" w:rsidRPr="00B2313C">
        <w:rPr>
          <w:rFonts w:eastAsia="新宋体"/>
          <w:lang w:eastAsia="zh-CN"/>
        </w:rPr>
        <w:t xml:space="preserve"> </w:t>
      </w:r>
      <w:r w:rsidR="00B2313C">
        <w:rPr>
          <w:rFonts w:eastAsia="新宋体"/>
          <w:lang w:eastAsia="zh-CN"/>
        </w:rPr>
        <w:t>AVAIL</w:t>
      </w:r>
      <w:r w:rsidR="00B2313C">
        <w:rPr>
          <w:rFonts w:eastAsia="新宋体" w:hint="eastAsia"/>
          <w:lang w:eastAsia="zh-CN"/>
        </w:rPr>
        <w:t>_</w:t>
      </w:r>
      <w:r>
        <w:rPr>
          <w:rFonts w:eastAsia="新宋体" w:hint="eastAsia"/>
          <w:lang w:eastAsia="zh-CN"/>
        </w:rPr>
        <w:t>PLL</w:t>
      </w:r>
      <w:r>
        <w:rPr>
          <w:rFonts w:eastAsia="新宋体" w:hint="eastAsia"/>
          <w:lang w:eastAsia="zh-CN"/>
        </w:rPr>
        <w:t>（</w:t>
      </w:r>
      <w:r w:rsidR="00242FB8">
        <w:rPr>
          <w:rFonts w:eastAsia="新宋体"/>
          <w:lang w:eastAsia="zh-CN"/>
        </w:rPr>
        <w:t>r</w:t>
      </w:r>
      <w:r>
        <w:rPr>
          <w:rFonts w:eastAsia="新宋体" w:hint="eastAsia"/>
          <w:lang w:eastAsia="zh-CN"/>
        </w:rPr>
        <w:t>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应该能选择跳过没有</w:t>
      </w:r>
      <w:r>
        <w:rPr>
          <w:rFonts w:eastAsia="新宋体"/>
          <w:lang w:eastAsia="zh-CN"/>
        </w:rPr>
        <w:t>enable</w:t>
      </w:r>
      <w:r>
        <w:rPr>
          <w:rFonts w:eastAsia="新宋体"/>
          <w:lang w:eastAsia="zh-CN"/>
        </w:rPr>
        <w:t>的</w:t>
      </w:r>
      <w:r>
        <w:rPr>
          <w:rFonts w:eastAsia="新宋体"/>
          <w:lang w:eastAsia="zh-CN"/>
        </w:rPr>
        <w:t>pll</w:t>
      </w:r>
      <w:r>
        <w:rPr>
          <w:rFonts w:eastAsia="新宋体"/>
          <w:lang w:eastAsia="zh-CN"/>
        </w:rPr>
        <w:t>上的所有频点</w:t>
      </w:r>
      <w:r w:rsidR="0026623C">
        <w:rPr>
          <w:rFonts w:eastAsia="新宋体" w:hint="eastAsia"/>
          <w:lang w:eastAsia="zh-CN"/>
        </w:rPr>
        <w:t>。</w:t>
      </w:r>
    </w:p>
    <w:p w:rsidR="00F32979" w:rsidRDefault="00F32979" w:rsidP="00C21F2F">
      <w:pPr>
        <w:rPr>
          <w:rFonts w:eastAsia="新宋体"/>
          <w:lang w:eastAsia="zh-CN"/>
        </w:rPr>
      </w:pPr>
    </w:p>
    <w:p w:rsidR="00F3004E" w:rsidRDefault="00F3004E" w:rsidP="00242FB8">
      <w:pPr>
        <w:jc w:val="left"/>
        <w:rPr>
          <w:rFonts w:eastAsia="新宋体"/>
          <w:lang w:eastAsia="zh-CN"/>
        </w:rPr>
      </w:pPr>
      <w:r>
        <w:rPr>
          <w:rFonts w:eastAsia="新宋体"/>
          <w:lang w:eastAsia="zh-CN"/>
        </w:rPr>
        <w:tab/>
        <w:t xml:space="preserve">c </w:t>
      </w:r>
      <w:r>
        <w:rPr>
          <w:rFonts w:eastAsia="新宋体" w:hint="eastAsia"/>
          <w:lang w:eastAsia="zh-CN"/>
        </w:rPr>
        <w:t>老</w:t>
      </w:r>
      <w:r>
        <w:rPr>
          <w:rFonts w:eastAsia="新宋体"/>
          <w:lang w:eastAsia="zh-CN"/>
        </w:rPr>
        <w:t>的</w:t>
      </w:r>
      <w:r>
        <w:rPr>
          <w:rFonts w:eastAsia="新宋体" w:hint="eastAsia"/>
          <w:lang w:eastAsia="zh-CN"/>
        </w:rPr>
        <w:t>设计</w:t>
      </w:r>
      <w:r>
        <w:rPr>
          <w:rFonts w:eastAsia="新宋体"/>
          <w:lang w:eastAsia="zh-CN"/>
        </w:rPr>
        <w:t>中有</w:t>
      </w:r>
      <w:r>
        <w:rPr>
          <w:rFonts w:eastAsia="新宋体"/>
          <w:lang w:eastAsia="zh-CN"/>
        </w:rPr>
        <w:t>min</w:t>
      </w:r>
      <w:r>
        <w:rPr>
          <w:rFonts w:eastAsia="新宋体" w:hint="eastAsia"/>
          <w:lang w:eastAsia="zh-CN"/>
        </w:rPr>
        <w:t>_freq_up/min_freq_dn/min_en_up/min_en_dn/min_load</w:t>
      </w:r>
      <w:r>
        <w:rPr>
          <w:rFonts w:eastAsia="新宋体" w:hint="eastAsia"/>
          <w:lang w:eastAsia="zh-CN"/>
        </w:rPr>
        <w:t>的</w:t>
      </w:r>
      <w:r>
        <w:rPr>
          <w:rFonts w:eastAsia="新宋体"/>
          <w:lang w:eastAsia="zh-CN"/>
        </w:rPr>
        <w:t>机制。目前</w:t>
      </w:r>
      <w:r>
        <w:rPr>
          <w:rFonts w:eastAsia="新宋体" w:hint="eastAsia"/>
          <w:lang w:eastAsia="zh-CN"/>
        </w:rPr>
        <w:t>看来</w:t>
      </w:r>
      <w:r>
        <w:rPr>
          <w:rFonts w:eastAsia="新宋体"/>
          <w:lang w:eastAsia="zh-CN"/>
        </w:rPr>
        <w:t>不需要这么复杂的设计。软件用不到</w:t>
      </w:r>
      <w:r>
        <w:rPr>
          <w:rFonts w:eastAsia="新宋体"/>
          <w:lang w:eastAsia="zh-CN"/>
        </w:rPr>
        <w:t>min</w:t>
      </w:r>
      <w:r>
        <w:rPr>
          <w:rFonts w:eastAsia="新宋体" w:hint="eastAsia"/>
          <w:lang w:eastAsia="zh-CN"/>
        </w:rPr>
        <w:t>_freq_up</w:t>
      </w:r>
      <w:r>
        <w:rPr>
          <w:rFonts w:eastAsia="新宋体" w:hint="eastAsia"/>
          <w:lang w:eastAsia="zh-CN"/>
        </w:rPr>
        <w:t>与</w:t>
      </w:r>
      <w:r>
        <w:rPr>
          <w:rFonts w:eastAsia="新宋体" w:hint="eastAsia"/>
          <w:lang w:eastAsia="zh-CN"/>
        </w:rPr>
        <w:t>min_freq_dn</w:t>
      </w:r>
      <w:r>
        <w:rPr>
          <w:rFonts w:eastAsia="新宋体" w:hint="eastAsia"/>
          <w:lang w:eastAsia="zh-CN"/>
        </w:rPr>
        <w:t>不</w:t>
      </w:r>
      <w:r>
        <w:rPr>
          <w:rFonts w:eastAsia="新宋体" w:hint="eastAsia"/>
          <w:lang w:eastAsia="zh-CN"/>
        </w:rPr>
        <w:lastRenderedPageBreak/>
        <w:t>相等</w:t>
      </w:r>
      <w:r>
        <w:rPr>
          <w:rFonts w:eastAsia="新宋体"/>
          <w:lang w:eastAsia="zh-CN"/>
        </w:rPr>
        <w:t>的</w:t>
      </w:r>
      <w:r>
        <w:rPr>
          <w:rFonts w:eastAsia="新宋体"/>
          <w:lang w:eastAsia="zh-CN"/>
        </w:rPr>
        <w:t>case</w:t>
      </w:r>
      <w:r>
        <w:rPr>
          <w:rFonts w:eastAsia="新宋体"/>
          <w:lang w:eastAsia="zh-CN"/>
        </w:rPr>
        <w:t>。</w:t>
      </w:r>
      <w:r w:rsidR="00B2313C">
        <w:rPr>
          <w:rFonts w:eastAsia="新宋体" w:hint="eastAsia"/>
          <w:lang w:eastAsia="zh-CN"/>
        </w:rPr>
        <w:t>建议</w:t>
      </w:r>
      <w:r w:rsidR="00B2313C">
        <w:rPr>
          <w:rFonts w:eastAsia="新宋体"/>
          <w:lang w:eastAsia="zh-CN"/>
        </w:rPr>
        <w:t>这些都不保留，使用</w:t>
      </w:r>
      <w:r w:rsidR="00B2313C">
        <w:rPr>
          <w:rFonts w:eastAsia="新宋体"/>
          <w:lang w:eastAsia="zh-CN"/>
        </w:rPr>
        <w:t>a</w:t>
      </w:r>
      <w:r w:rsidR="00B2313C">
        <w:rPr>
          <w:rFonts w:eastAsia="新宋体"/>
          <w:lang w:eastAsia="zh-CN"/>
        </w:rPr>
        <w:t>中的</w:t>
      </w:r>
      <w:r w:rsidR="00242FB8">
        <w:rPr>
          <w:rFonts w:eastAsia="新宋体"/>
          <w:lang w:eastAsia="zh-CN"/>
        </w:rPr>
        <w:t>DFS</w:t>
      </w:r>
      <w:r w:rsidR="00242FB8">
        <w:rPr>
          <w:rFonts w:eastAsia="新宋体" w:hint="eastAsia"/>
          <w:lang w:eastAsia="zh-CN"/>
        </w:rPr>
        <w:t>_</w:t>
      </w:r>
      <w:r w:rsidR="00242FB8">
        <w:rPr>
          <w:rFonts w:eastAsia="新宋体"/>
          <w:lang w:eastAsia="zh-CN"/>
        </w:rPr>
        <w:t>AVAIL</w:t>
      </w:r>
      <w:r w:rsidR="00242FB8">
        <w:rPr>
          <w:rFonts w:eastAsia="新宋体" w:hint="eastAsia"/>
          <w:lang w:eastAsia="zh-CN"/>
        </w:rPr>
        <w:t>_</w:t>
      </w:r>
      <w:r w:rsidR="00242FB8">
        <w:rPr>
          <w:rFonts w:eastAsia="新宋体"/>
          <w:lang w:eastAsia="zh-CN"/>
        </w:rPr>
        <w:t>FREQ</w:t>
      </w:r>
      <w:r w:rsidR="00242FB8">
        <w:rPr>
          <w:rFonts w:eastAsia="新宋体" w:hint="eastAsia"/>
          <w:lang w:eastAsia="zh-CN"/>
        </w:rPr>
        <w:t>就</w:t>
      </w:r>
      <w:r w:rsidR="00242FB8">
        <w:rPr>
          <w:rFonts w:eastAsia="新宋体"/>
          <w:lang w:eastAsia="zh-CN"/>
        </w:rPr>
        <w:t>足够了。但是</w:t>
      </w:r>
      <w:r w:rsidR="00242FB8">
        <w:rPr>
          <w:rFonts w:eastAsia="新宋体"/>
          <w:lang w:eastAsia="zh-CN"/>
        </w:rPr>
        <w:t>DFS</w:t>
      </w:r>
      <w:r w:rsidR="00242FB8">
        <w:rPr>
          <w:rFonts w:eastAsia="新宋体" w:hint="eastAsia"/>
          <w:lang w:eastAsia="zh-CN"/>
        </w:rPr>
        <w:t>_</w:t>
      </w:r>
      <w:r w:rsidR="00242FB8">
        <w:rPr>
          <w:rFonts w:eastAsia="新宋体"/>
          <w:lang w:eastAsia="zh-CN"/>
        </w:rPr>
        <w:t>AVAIL</w:t>
      </w:r>
      <w:r w:rsidR="00242FB8">
        <w:rPr>
          <w:rFonts w:eastAsia="新宋体" w:hint="eastAsia"/>
          <w:lang w:eastAsia="zh-CN"/>
        </w:rPr>
        <w:t>_</w:t>
      </w:r>
      <w:r w:rsidR="00242FB8">
        <w:rPr>
          <w:rFonts w:eastAsia="新宋体"/>
          <w:lang w:eastAsia="zh-CN"/>
        </w:rPr>
        <w:t>FREQ</w:t>
      </w:r>
      <w:r w:rsidR="00242FB8">
        <w:rPr>
          <w:rFonts w:eastAsia="新宋体" w:hint="eastAsia"/>
          <w:lang w:eastAsia="zh-CN"/>
        </w:rPr>
        <w:t>没有</w:t>
      </w:r>
      <w:r w:rsidR="00242FB8">
        <w:rPr>
          <w:rFonts w:eastAsia="新宋体"/>
          <w:lang w:eastAsia="zh-CN"/>
        </w:rPr>
        <w:t>动态</w:t>
      </w:r>
      <w:r w:rsidR="00242FB8">
        <w:rPr>
          <w:rFonts w:eastAsia="新宋体"/>
          <w:lang w:eastAsia="zh-CN"/>
        </w:rPr>
        <w:t>load</w:t>
      </w:r>
      <w:r w:rsidR="00242FB8">
        <w:rPr>
          <w:rFonts w:eastAsia="新宋体"/>
          <w:lang w:eastAsia="zh-CN"/>
        </w:rPr>
        <w:t>的机制，所以在添加动态</w:t>
      </w:r>
      <w:r w:rsidR="00242FB8">
        <w:rPr>
          <w:rFonts w:eastAsia="新宋体"/>
          <w:lang w:eastAsia="zh-CN"/>
        </w:rPr>
        <w:t>load</w:t>
      </w:r>
    </w:p>
    <w:p w:rsidR="00B63683" w:rsidRDefault="00242FB8" w:rsidP="00242FB8">
      <w:pPr>
        <w:jc w:val="left"/>
        <w:rPr>
          <w:rFonts w:eastAsia="新宋体"/>
          <w:lang w:eastAsia="zh-CN"/>
        </w:rPr>
      </w:pPr>
      <w:r>
        <w:rPr>
          <w:rFonts w:eastAsia="新宋体"/>
          <w:lang w:eastAsia="zh-CN"/>
        </w:rPr>
        <w:tab/>
        <w:t>DFS</w:t>
      </w:r>
      <w:r>
        <w:rPr>
          <w:rFonts w:eastAsia="新宋体" w:hint="eastAsia"/>
          <w:lang w:eastAsia="zh-CN"/>
        </w:rPr>
        <w:t>_</w:t>
      </w:r>
      <w:r>
        <w:rPr>
          <w:rFonts w:eastAsia="新宋体"/>
          <w:lang w:eastAsia="zh-CN"/>
        </w:rPr>
        <w:t>AVAIL</w:t>
      </w:r>
      <w:r>
        <w:rPr>
          <w:rFonts w:eastAsia="新宋体" w:hint="eastAsia"/>
          <w:lang w:eastAsia="zh-CN"/>
        </w:rPr>
        <w:t>_</w:t>
      </w:r>
      <w:r>
        <w:rPr>
          <w:rFonts w:eastAsia="新宋体"/>
          <w:lang w:eastAsia="zh-CN"/>
        </w:rPr>
        <w:t>FREQ_LOAD</w:t>
      </w:r>
      <w:r>
        <w:rPr>
          <w:rFonts w:eastAsia="新宋体" w:hint="eastAsia"/>
          <w:lang w:eastAsia="zh-CN"/>
        </w:rPr>
        <w:t>（</w:t>
      </w:r>
      <w:r>
        <w:rPr>
          <w:rFonts w:eastAsia="新宋体" w:hint="eastAsia"/>
          <w:lang w:eastAsia="zh-CN"/>
        </w:rPr>
        <w:t>rw</w:t>
      </w:r>
      <w:r>
        <w:rPr>
          <w:rFonts w:eastAsia="新宋体"/>
          <w:lang w:eastAsia="zh-CN"/>
        </w:rPr>
        <w:t>）</w:t>
      </w:r>
      <w:r>
        <w:rPr>
          <w:rFonts w:eastAsia="新宋体"/>
          <w:lang w:eastAsia="zh-CN"/>
        </w:rPr>
        <w:t xml:space="preserve"> //</w:t>
      </w:r>
      <w:r>
        <w:rPr>
          <w:rFonts w:eastAsia="新宋体" w:hint="eastAsia"/>
          <w:lang w:eastAsia="zh-CN"/>
        </w:rPr>
        <w:t>与</w:t>
      </w:r>
      <w:r>
        <w:rPr>
          <w:rFonts w:eastAsia="新宋体"/>
          <w:lang w:eastAsia="zh-CN"/>
        </w:rPr>
        <w:t>之前</w:t>
      </w:r>
      <w:r>
        <w:rPr>
          <w:rFonts w:eastAsia="新宋体" w:hint="eastAsia"/>
          <w:lang w:eastAsia="zh-CN"/>
        </w:rPr>
        <w:t>min_load</w:t>
      </w:r>
      <w:r>
        <w:rPr>
          <w:rFonts w:eastAsia="新宋体" w:hint="eastAsia"/>
          <w:lang w:eastAsia="zh-CN"/>
        </w:rPr>
        <w:t>类似</w:t>
      </w:r>
      <w:r>
        <w:rPr>
          <w:rFonts w:eastAsia="新宋体"/>
          <w:lang w:eastAsia="zh-CN"/>
        </w:rPr>
        <w:t>的机制，通过写</w:t>
      </w:r>
      <w:r>
        <w:rPr>
          <w:rFonts w:eastAsia="新宋体"/>
          <w:lang w:eastAsia="zh-CN"/>
        </w:rPr>
        <w:t>1</w:t>
      </w:r>
      <w:r>
        <w:rPr>
          <w:rFonts w:eastAsia="新宋体"/>
          <w:lang w:eastAsia="zh-CN"/>
        </w:rPr>
        <w:t>写</w:t>
      </w:r>
      <w:r>
        <w:rPr>
          <w:rFonts w:eastAsia="新宋体"/>
          <w:lang w:eastAsia="zh-CN"/>
        </w:rPr>
        <w:t>0</w:t>
      </w:r>
      <w:r>
        <w:rPr>
          <w:rFonts w:eastAsia="新宋体"/>
          <w:lang w:eastAsia="zh-CN"/>
        </w:rPr>
        <w:t>动态更新</w:t>
      </w:r>
      <w:r>
        <w:rPr>
          <w:rFonts w:eastAsia="新宋体" w:hint="eastAsia"/>
          <w:lang w:eastAsia="zh-CN"/>
        </w:rPr>
        <w:t>、</w:t>
      </w:r>
      <w:r>
        <w:rPr>
          <w:rFonts w:eastAsia="新宋体"/>
          <w:lang w:eastAsia="zh-CN"/>
        </w:rPr>
        <w:t>生效</w:t>
      </w:r>
      <w:r>
        <w:rPr>
          <w:rFonts w:eastAsia="新宋体"/>
          <w:lang w:eastAsia="zh-CN"/>
        </w:rPr>
        <w:t>DFS</w:t>
      </w:r>
      <w:r>
        <w:rPr>
          <w:rFonts w:eastAsia="新宋体" w:hint="eastAsia"/>
          <w:lang w:eastAsia="zh-CN"/>
        </w:rPr>
        <w:t>_</w:t>
      </w:r>
      <w:r>
        <w:rPr>
          <w:rFonts w:eastAsia="新宋体"/>
          <w:lang w:eastAsia="zh-CN"/>
        </w:rPr>
        <w:t>AVAIL</w:t>
      </w:r>
      <w:r>
        <w:rPr>
          <w:rFonts w:eastAsia="新宋体" w:hint="eastAsia"/>
          <w:lang w:eastAsia="zh-CN"/>
        </w:rPr>
        <w:t>_</w:t>
      </w:r>
      <w:r>
        <w:rPr>
          <w:rFonts w:eastAsia="新宋体"/>
          <w:lang w:eastAsia="zh-CN"/>
        </w:rPr>
        <w:t>FREQ</w:t>
      </w:r>
      <w:r>
        <w:rPr>
          <w:rFonts w:eastAsia="新宋体" w:hint="eastAsia"/>
          <w:lang w:eastAsia="zh-CN"/>
        </w:rPr>
        <w:t>的</w:t>
      </w:r>
      <w:r>
        <w:rPr>
          <w:rFonts w:eastAsia="新宋体"/>
          <w:lang w:eastAsia="zh-CN"/>
        </w:rPr>
        <w:t>配置</w:t>
      </w:r>
      <w:r w:rsidR="00014802">
        <w:rPr>
          <w:rFonts w:eastAsia="新宋体" w:hint="eastAsia"/>
          <w:lang w:eastAsia="zh-CN"/>
        </w:rPr>
        <w:t>。</w:t>
      </w:r>
    </w:p>
    <w:p w:rsidR="00B63683" w:rsidRDefault="00B63683" w:rsidP="00B63683">
      <w:pPr>
        <w:rPr>
          <w:rFonts w:eastAsia="新宋体"/>
          <w:lang w:eastAsia="zh-CN"/>
        </w:rPr>
      </w:pPr>
      <w:r>
        <w:rPr>
          <w:rFonts w:eastAsia="新宋体"/>
          <w:lang w:eastAsia="zh-CN"/>
        </w:rPr>
        <w:br w:type="page"/>
      </w:r>
    </w:p>
    <w:p w:rsidR="000C18C4" w:rsidRDefault="000C18C4" w:rsidP="000C18C4">
      <w:pPr>
        <w:pStyle w:val="3"/>
        <w:rPr>
          <w:rFonts w:eastAsia="新宋体"/>
          <w:lang w:eastAsia="zh-CN"/>
        </w:rPr>
      </w:pPr>
      <w:r>
        <w:rPr>
          <w:rFonts w:eastAsia="新宋体"/>
          <w:lang w:eastAsia="zh-CN"/>
        </w:rPr>
        <w:lastRenderedPageBreak/>
        <w:tab/>
      </w:r>
      <w:bookmarkStart w:id="20" w:name="_Toc5714230"/>
      <w:r>
        <w:rPr>
          <w:rFonts w:eastAsia="新宋体" w:hint="eastAsia"/>
          <w:lang w:eastAsia="zh-CN"/>
        </w:rPr>
        <w:t>三</w:t>
      </w:r>
      <w:r>
        <w:rPr>
          <w:rFonts w:eastAsia="新宋体" w:hint="eastAsia"/>
          <w:lang w:eastAsia="zh-CN"/>
        </w:rPr>
        <w:t xml:space="preserve"> </w:t>
      </w:r>
      <w:r w:rsidRPr="00E67E5C">
        <w:rPr>
          <w:rFonts w:eastAsia="新宋体"/>
          <w:lang w:eastAsia="zh-CN"/>
        </w:rPr>
        <w:t>.</w:t>
      </w:r>
      <w:r>
        <w:rPr>
          <w:rFonts w:eastAsia="新宋体"/>
          <w:lang w:eastAsia="zh-CN"/>
        </w:rPr>
        <w:tab/>
      </w:r>
      <w:r w:rsidR="00576D00">
        <w:rPr>
          <w:rFonts w:eastAsia="新宋体" w:hint="eastAsia"/>
          <w:lang w:eastAsia="zh-CN"/>
        </w:rPr>
        <w:t>SW</w:t>
      </w:r>
      <w:r w:rsidR="00576D00">
        <w:rPr>
          <w:rFonts w:eastAsia="新宋体"/>
          <w:lang w:eastAsia="zh-CN"/>
        </w:rPr>
        <w:t xml:space="preserve"> mode</w:t>
      </w:r>
      <w:bookmarkEnd w:id="20"/>
    </w:p>
    <w:p w:rsidR="004257BD" w:rsidRDefault="00496DAF" w:rsidP="00C21F2F">
      <w:pPr>
        <w:rPr>
          <w:rFonts w:eastAsia="新宋体"/>
          <w:lang w:eastAsia="zh-CN"/>
        </w:rPr>
      </w:pPr>
      <w:r>
        <w:rPr>
          <w:rFonts w:eastAsia="新宋体"/>
          <w:lang w:eastAsia="zh-CN"/>
        </w:rPr>
        <w:tab/>
      </w:r>
      <w:r w:rsidR="005F31C6">
        <w:rPr>
          <w:rFonts w:eastAsia="新宋体"/>
          <w:lang w:eastAsia="zh-CN"/>
        </w:rPr>
        <w:t xml:space="preserve">a </w:t>
      </w:r>
      <w:r>
        <w:rPr>
          <w:rFonts w:eastAsia="新宋体"/>
          <w:lang w:eastAsia="zh-CN"/>
        </w:rPr>
        <w:t>Sw mode</w:t>
      </w:r>
      <w:r>
        <w:rPr>
          <w:rFonts w:eastAsia="新宋体"/>
          <w:lang w:eastAsia="zh-CN"/>
        </w:rPr>
        <w:t>比较简单</w:t>
      </w:r>
      <w:r w:rsidR="00046651">
        <w:rPr>
          <w:rFonts w:eastAsia="新宋体" w:hint="eastAsia"/>
          <w:lang w:eastAsia="zh-CN"/>
        </w:rPr>
        <w:t>，</w:t>
      </w:r>
      <w:r w:rsidR="008B34B0">
        <w:rPr>
          <w:rFonts w:eastAsia="新宋体" w:hint="eastAsia"/>
          <w:lang w:eastAsia="zh-CN"/>
        </w:rPr>
        <w:t>也</w:t>
      </w:r>
      <w:r w:rsidR="008B34B0">
        <w:rPr>
          <w:rFonts w:eastAsia="新宋体"/>
          <w:lang w:eastAsia="zh-CN"/>
        </w:rPr>
        <w:t>可能被集成到</w:t>
      </w:r>
      <w:r w:rsidR="008B34B0">
        <w:rPr>
          <w:rFonts w:eastAsia="新宋体" w:hint="eastAsia"/>
          <w:lang w:eastAsia="zh-CN"/>
        </w:rPr>
        <w:t>（二</w:t>
      </w:r>
      <w:r w:rsidR="008B34B0">
        <w:rPr>
          <w:rFonts w:eastAsia="新宋体"/>
          <w:lang w:eastAsia="zh-CN"/>
        </w:rPr>
        <w:t>）</w:t>
      </w:r>
      <w:r w:rsidR="008B34B0">
        <w:rPr>
          <w:rFonts w:eastAsia="新宋体" w:hint="eastAsia"/>
          <w:lang w:eastAsia="zh-CN"/>
        </w:rPr>
        <w:t>中</w:t>
      </w:r>
      <w:r w:rsidR="008B34B0">
        <w:rPr>
          <w:rFonts w:eastAsia="新宋体"/>
          <w:lang w:eastAsia="zh-CN"/>
        </w:rPr>
        <w:t>的</w:t>
      </w:r>
      <w:r w:rsidR="008B34B0">
        <w:rPr>
          <w:rFonts w:eastAsia="新宋体" w:hint="eastAsia"/>
          <w:lang w:eastAsia="zh-CN"/>
        </w:rPr>
        <w:t>模式</w:t>
      </w:r>
      <w:r w:rsidR="008B34B0">
        <w:rPr>
          <w:rFonts w:eastAsia="新宋体"/>
          <w:lang w:eastAsia="zh-CN"/>
        </w:rPr>
        <w:t>选择中</w:t>
      </w:r>
      <w:r w:rsidR="007615AC">
        <w:rPr>
          <w:rFonts w:eastAsia="新宋体" w:hint="eastAsia"/>
          <w:lang w:eastAsia="zh-CN"/>
        </w:rPr>
        <w:t>。</w:t>
      </w:r>
      <w:r w:rsidR="007603AA">
        <w:rPr>
          <w:rFonts w:eastAsia="新宋体" w:hint="eastAsia"/>
          <w:lang w:eastAsia="zh-CN"/>
        </w:rPr>
        <w:t>主要</w:t>
      </w:r>
      <w:r w:rsidR="007603AA">
        <w:rPr>
          <w:rFonts w:eastAsia="新宋体"/>
          <w:lang w:eastAsia="zh-CN"/>
        </w:rPr>
        <w:t>包含</w:t>
      </w:r>
      <w:r w:rsidR="007603AA">
        <w:rPr>
          <w:rFonts w:eastAsia="新宋体"/>
          <w:lang w:eastAsia="zh-CN"/>
        </w:rPr>
        <w:t>request</w:t>
      </w:r>
      <w:r w:rsidR="007603AA">
        <w:rPr>
          <w:rFonts w:eastAsia="新宋体"/>
          <w:lang w:eastAsia="zh-CN"/>
        </w:rPr>
        <w:t>与</w:t>
      </w:r>
      <w:r w:rsidR="007603AA">
        <w:rPr>
          <w:rFonts w:eastAsia="新宋体"/>
          <w:lang w:eastAsia="zh-CN"/>
        </w:rPr>
        <w:t>ack</w:t>
      </w:r>
      <w:r w:rsidR="007603AA">
        <w:rPr>
          <w:rFonts w:eastAsia="新宋体"/>
          <w:lang w:eastAsia="zh-CN"/>
        </w:rPr>
        <w:t>。</w:t>
      </w:r>
    </w:p>
    <w:p w:rsidR="00A025BD" w:rsidRDefault="00A025BD" w:rsidP="00A025BD">
      <w:pPr>
        <w:rPr>
          <w:rFonts w:eastAsia="新宋体"/>
          <w:lang w:eastAsia="zh-CN"/>
        </w:rPr>
      </w:pPr>
      <w:r>
        <w:rPr>
          <w:rFonts w:eastAsia="新宋体"/>
          <w:lang w:eastAsia="zh-CN"/>
        </w:rPr>
        <w:tab/>
        <w:t>SW</w:t>
      </w:r>
      <w:r>
        <w:rPr>
          <w:rFonts w:eastAsia="新宋体" w:hint="eastAsia"/>
          <w:lang w:eastAsia="zh-CN"/>
        </w:rPr>
        <w:t>_DFS_SEL</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选择要变到的</w:t>
      </w:r>
      <w:r>
        <w:rPr>
          <w:rFonts w:eastAsia="新宋体" w:hint="eastAsia"/>
          <w:lang w:eastAsia="zh-CN"/>
        </w:rPr>
        <w:t>频点</w:t>
      </w:r>
      <w:r>
        <w:rPr>
          <w:rFonts w:eastAsia="新宋体"/>
          <w:lang w:eastAsia="zh-CN"/>
        </w:rPr>
        <w:t>（</w:t>
      </w:r>
      <w:r>
        <w:rPr>
          <w:rFonts w:eastAsia="新宋体" w:hint="eastAsia"/>
          <w:lang w:eastAsia="zh-CN"/>
        </w:rPr>
        <w:t>0</w:t>
      </w:r>
      <w:r>
        <w:rPr>
          <w:rFonts w:eastAsia="新宋体"/>
          <w:lang w:eastAsia="zh-CN"/>
        </w:rPr>
        <w:t>～</w:t>
      </w:r>
      <w:r>
        <w:rPr>
          <w:rFonts w:eastAsia="新宋体"/>
          <w:lang w:eastAsia="zh-CN"/>
        </w:rPr>
        <w:t>n</w:t>
      </w:r>
      <w:r>
        <w:rPr>
          <w:rFonts w:eastAsia="新宋体"/>
          <w:lang w:eastAsia="zh-CN"/>
        </w:rPr>
        <w:t>）</w:t>
      </w:r>
      <w:r>
        <w:rPr>
          <w:rFonts w:eastAsia="新宋体" w:hint="eastAsia"/>
          <w:lang w:eastAsia="zh-CN"/>
        </w:rPr>
        <w:t>。</w:t>
      </w:r>
    </w:p>
    <w:p w:rsidR="00CE5C28" w:rsidRDefault="00014802" w:rsidP="00C21F2F">
      <w:pPr>
        <w:rPr>
          <w:rFonts w:eastAsia="新宋体"/>
          <w:lang w:eastAsia="zh-CN"/>
        </w:rPr>
      </w:pPr>
      <w:r>
        <w:rPr>
          <w:rFonts w:eastAsia="新宋体"/>
          <w:lang w:eastAsia="zh-CN"/>
        </w:rPr>
        <w:tab/>
        <w:t>SW</w:t>
      </w:r>
      <w:r>
        <w:rPr>
          <w:rFonts w:eastAsia="新宋体" w:hint="eastAsia"/>
          <w:lang w:eastAsia="zh-CN"/>
        </w:rPr>
        <w:t>_DFS_REQUEST</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 xml:space="preserve"> //</w:t>
      </w:r>
      <w:r>
        <w:rPr>
          <w:rFonts w:eastAsia="新宋体"/>
          <w:lang w:eastAsia="zh-CN"/>
        </w:rPr>
        <w:t>dfs request</w:t>
      </w:r>
    </w:p>
    <w:p w:rsidR="00CE5C28" w:rsidRDefault="00014802" w:rsidP="00CE5C28">
      <w:pPr>
        <w:ind w:firstLine="420"/>
        <w:rPr>
          <w:rFonts w:eastAsia="新宋体"/>
          <w:lang w:eastAsia="zh-CN"/>
        </w:rPr>
      </w:pPr>
      <w:r>
        <w:rPr>
          <w:rFonts w:eastAsia="新宋体" w:hint="eastAsia"/>
          <w:lang w:eastAsia="zh-CN"/>
        </w:rPr>
        <w:t>SW_DFS_ACK</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用于等待</w:t>
      </w:r>
      <w:r>
        <w:rPr>
          <w:rFonts w:eastAsia="新宋体"/>
          <w:lang w:eastAsia="zh-CN"/>
        </w:rPr>
        <w:t>sw dfs</w:t>
      </w:r>
      <w:r>
        <w:rPr>
          <w:rFonts w:eastAsia="新宋体"/>
          <w:lang w:eastAsia="zh-CN"/>
        </w:rPr>
        <w:t>结束</w:t>
      </w:r>
    </w:p>
    <w:p w:rsidR="004257BD" w:rsidRDefault="004257BD" w:rsidP="00CE5C28">
      <w:pPr>
        <w:ind w:firstLine="420"/>
        <w:rPr>
          <w:rFonts w:eastAsia="新宋体"/>
          <w:lang w:eastAsia="zh-CN"/>
        </w:rPr>
      </w:pPr>
    </w:p>
    <w:p w:rsidR="004257BD" w:rsidRDefault="004257BD" w:rsidP="004257BD">
      <w:pPr>
        <w:rPr>
          <w:rFonts w:eastAsia="新宋体"/>
          <w:lang w:eastAsia="zh-CN"/>
        </w:rPr>
      </w:pPr>
      <w:r>
        <w:rPr>
          <w:rFonts w:eastAsia="新宋体"/>
          <w:lang w:eastAsia="zh-CN"/>
        </w:rPr>
        <w:tab/>
        <w:t xml:space="preserve">b </w:t>
      </w:r>
      <w:r>
        <w:rPr>
          <w:rFonts w:eastAsia="新宋体" w:hint="eastAsia"/>
          <w:lang w:eastAsia="zh-CN"/>
        </w:rPr>
        <w:t>其他</w:t>
      </w:r>
      <w:r>
        <w:rPr>
          <w:rFonts w:eastAsia="新宋体"/>
          <w:lang w:eastAsia="zh-CN"/>
        </w:rPr>
        <w:t>相关参数</w:t>
      </w:r>
      <w:r>
        <w:rPr>
          <w:rFonts w:eastAsia="新宋体" w:hint="eastAsia"/>
          <w:lang w:eastAsia="zh-CN"/>
        </w:rPr>
        <w:t>设计</w:t>
      </w:r>
      <w:r>
        <w:rPr>
          <w:rFonts w:eastAsia="新宋体"/>
          <w:lang w:eastAsia="zh-CN"/>
        </w:rPr>
        <w:t>上</w:t>
      </w:r>
      <w:r>
        <w:rPr>
          <w:rFonts w:eastAsia="新宋体" w:hint="eastAsia"/>
          <w:lang w:eastAsia="zh-CN"/>
        </w:rPr>
        <w:t>尽量</w:t>
      </w:r>
      <w:r>
        <w:rPr>
          <w:rFonts w:eastAsia="新宋体"/>
          <w:lang w:eastAsia="zh-CN"/>
        </w:rPr>
        <w:t>和</w:t>
      </w:r>
      <w:r>
        <w:rPr>
          <w:rFonts w:eastAsia="新宋体"/>
          <w:lang w:eastAsia="zh-CN"/>
        </w:rPr>
        <w:t>hw</w:t>
      </w:r>
      <w:r>
        <w:rPr>
          <w:rFonts w:eastAsia="新宋体"/>
          <w:lang w:eastAsia="zh-CN"/>
        </w:rPr>
        <w:t>模式使用一套</w:t>
      </w:r>
    </w:p>
    <w:p w:rsidR="004257BD" w:rsidRPr="004257BD" w:rsidRDefault="004257BD" w:rsidP="00CE5C28">
      <w:pPr>
        <w:ind w:firstLine="420"/>
        <w:rPr>
          <w:rFonts w:eastAsia="新宋体"/>
          <w:lang w:eastAsia="zh-CN"/>
        </w:rPr>
      </w:pPr>
    </w:p>
    <w:p w:rsidR="00014802" w:rsidRDefault="00014802" w:rsidP="00C21F2F">
      <w:pPr>
        <w:rPr>
          <w:rFonts w:eastAsia="新宋体"/>
          <w:lang w:eastAsia="zh-CN"/>
        </w:rPr>
      </w:pPr>
      <w:r>
        <w:rPr>
          <w:rFonts w:eastAsia="新宋体"/>
          <w:lang w:eastAsia="zh-CN"/>
        </w:rPr>
        <w:tab/>
      </w:r>
      <w:r w:rsidR="00CE5C28">
        <w:rPr>
          <w:rFonts w:eastAsia="新宋体"/>
          <w:lang w:eastAsia="zh-CN"/>
        </w:rPr>
        <w:t>c</w:t>
      </w:r>
      <w:r>
        <w:rPr>
          <w:rFonts w:eastAsia="新宋体"/>
          <w:lang w:eastAsia="zh-CN"/>
        </w:rPr>
        <w:t xml:space="preserve"> </w:t>
      </w:r>
      <w:r>
        <w:rPr>
          <w:rFonts w:eastAsia="新宋体"/>
          <w:lang w:eastAsia="zh-CN"/>
        </w:rPr>
        <w:t>与</w:t>
      </w:r>
      <w:r>
        <w:rPr>
          <w:rFonts w:eastAsia="新宋体"/>
          <w:lang w:eastAsia="zh-CN"/>
        </w:rPr>
        <w:t>sw dfs</w:t>
      </w:r>
      <w:r>
        <w:rPr>
          <w:rFonts w:eastAsia="新宋体"/>
          <w:lang w:eastAsia="zh-CN"/>
        </w:rPr>
        <w:t>当前状态</w:t>
      </w:r>
      <w:r w:rsidR="00B2670D">
        <w:rPr>
          <w:rFonts w:eastAsia="新宋体" w:hint="eastAsia"/>
          <w:lang w:eastAsia="zh-CN"/>
        </w:rPr>
        <w:t>机</w:t>
      </w:r>
      <w:r>
        <w:rPr>
          <w:rFonts w:eastAsia="新宋体"/>
          <w:lang w:eastAsia="zh-CN"/>
        </w:rPr>
        <w:t>相关的</w:t>
      </w:r>
      <w:r w:rsidR="00B63683">
        <w:rPr>
          <w:rFonts w:eastAsia="新宋体" w:hint="eastAsia"/>
          <w:lang w:eastAsia="zh-CN"/>
        </w:rPr>
        <w:t>可读</w:t>
      </w:r>
      <w:r>
        <w:rPr>
          <w:rFonts w:eastAsia="新宋体"/>
          <w:lang w:eastAsia="zh-CN"/>
        </w:rPr>
        <w:t>值</w:t>
      </w:r>
      <w:r>
        <w:rPr>
          <w:rFonts w:eastAsia="新宋体" w:hint="eastAsia"/>
          <w:lang w:eastAsia="zh-CN"/>
        </w:rPr>
        <w:t>应该</w:t>
      </w:r>
      <w:r>
        <w:rPr>
          <w:rFonts w:eastAsia="新宋体"/>
          <w:lang w:eastAsia="zh-CN"/>
        </w:rPr>
        <w:t>整合</w:t>
      </w:r>
      <w:r>
        <w:rPr>
          <w:rFonts w:eastAsia="新宋体" w:hint="eastAsia"/>
          <w:lang w:eastAsia="zh-CN"/>
        </w:rPr>
        <w:t>到</w:t>
      </w:r>
      <w:r>
        <w:rPr>
          <w:rFonts w:eastAsia="新宋体"/>
          <w:lang w:eastAsia="zh-CN"/>
        </w:rPr>
        <w:t>记录器（</w:t>
      </w:r>
      <w:r>
        <w:rPr>
          <w:rFonts w:eastAsia="新宋体" w:hint="eastAsia"/>
          <w:lang w:eastAsia="zh-CN"/>
        </w:rPr>
        <w:t>debugger</w:t>
      </w:r>
      <w:r>
        <w:rPr>
          <w:rFonts w:eastAsia="新宋体"/>
          <w:lang w:eastAsia="zh-CN"/>
        </w:rPr>
        <w:t>）</w:t>
      </w:r>
      <w:r>
        <w:rPr>
          <w:rFonts w:eastAsia="新宋体" w:hint="eastAsia"/>
          <w:lang w:eastAsia="zh-CN"/>
        </w:rPr>
        <w:t>模块</w:t>
      </w:r>
      <w:r>
        <w:rPr>
          <w:rFonts w:eastAsia="新宋体"/>
          <w:lang w:eastAsia="zh-CN"/>
        </w:rPr>
        <w:t>中</w:t>
      </w:r>
    </w:p>
    <w:p w:rsidR="00C549C7" w:rsidRDefault="00C549C7" w:rsidP="00C21F2F">
      <w:pPr>
        <w:rPr>
          <w:rFonts w:eastAsia="新宋体"/>
          <w:lang w:eastAsia="zh-CN"/>
        </w:rPr>
      </w:pPr>
    </w:p>
    <w:p w:rsidR="00B63683" w:rsidRDefault="00C549C7" w:rsidP="00C21F2F">
      <w:pPr>
        <w:rPr>
          <w:rFonts w:eastAsia="新宋体"/>
          <w:lang w:eastAsia="zh-CN"/>
        </w:rPr>
      </w:pPr>
      <w:r>
        <w:rPr>
          <w:rFonts w:eastAsia="新宋体"/>
          <w:lang w:eastAsia="zh-CN"/>
        </w:rPr>
        <w:tab/>
        <w:t>d sw</w:t>
      </w:r>
      <w:r>
        <w:rPr>
          <w:rFonts w:eastAsia="新宋体"/>
          <w:lang w:eastAsia="zh-CN"/>
        </w:rPr>
        <w:t>模式的</w:t>
      </w:r>
      <w:r w:rsidR="00A72EBE">
        <w:rPr>
          <w:rFonts w:eastAsia="新宋体"/>
          <w:lang w:eastAsia="zh-CN"/>
        </w:rPr>
        <w:t>d</w:t>
      </w:r>
      <w:r w:rsidR="00A72EBE">
        <w:rPr>
          <w:rFonts w:eastAsia="新宋体" w:hint="eastAsia"/>
          <w:lang w:eastAsia="zh-CN"/>
        </w:rPr>
        <w:t>vfs</w:t>
      </w:r>
      <w:r>
        <w:rPr>
          <w:rFonts w:eastAsia="新宋体"/>
          <w:lang w:eastAsia="zh-CN"/>
        </w:rPr>
        <w:t>升压</w:t>
      </w:r>
      <w:r>
        <w:rPr>
          <w:rFonts w:eastAsia="新宋体"/>
          <w:lang w:eastAsia="zh-CN"/>
        </w:rPr>
        <w:t>/</w:t>
      </w:r>
      <w:r>
        <w:rPr>
          <w:rFonts w:eastAsia="新宋体" w:hint="eastAsia"/>
          <w:lang w:eastAsia="zh-CN"/>
        </w:rPr>
        <w:t>降压</w:t>
      </w:r>
      <w:r>
        <w:rPr>
          <w:rFonts w:eastAsia="新宋体"/>
          <w:lang w:eastAsia="zh-CN"/>
        </w:rPr>
        <w:t>是自动完成还是软件手动操作，目前来看都可以。</w:t>
      </w:r>
      <w:r w:rsidR="00A72EBE">
        <w:rPr>
          <w:rFonts w:eastAsia="新宋体" w:hint="eastAsia"/>
          <w:lang w:eastAsia="zh-CN"/>
        </w:rPr>
        <w:t>从</w:t>
      </w:r>
      <w:r w:rsidR="00B63683">
        <w:rPr>
          <w:rFonts w:eastAsia="新宋体" w:hint="eastAsia"/>
          <w:lang w:eastAsia="zh-CN"/>
        </w:rPr>
        <w:t>一致性</w:t>
      </w:r>
      <w:r w:rsidR="00A72EBE">
        <w:rPr>
          <w:rFonts w:eastAsia="新宋体"/>
          <w:lang w:eastAsia="zh-CN"/>
        </w:rPr>
        <w:t>的角度建议都做成</w:t>
      </w:r>
      <w:r w:rsidR="00A72EBE">
        <w:rPr>
          <w:rFonts w:eastAsia="新宋体" w:hint="eastAsia"/>
          <w:lang w:eastAsia="zh-CN"/>
        </w:rPr>
        <w:t>自动完成</w:t>
      </w:r>
    </w:p>
    <w:p w:rsidR="00D21670" w:rsidRDefault="00D21670" w:rsidP="00C21F2F">
      <w:pPr>
        <w:rPr>
          <w:rFonts w:eastAsia="新宋体"/>
          <w:lang w:eastAsia="zh-CN"/>
        </w:rPr>
      </w:pPr>
    </w:p>
    <w:p w:rsidR="00D21670" w:rsidRDefault="00D21670" w:rsidP="00D21670">
      <w:pPr>
        <w:ind w:leftChars="175" w:left="420"/>
        <w:rPr>
          <w:rFonts w:eastAsia="新宋体"/>
          <w:lang w:eastAsia="zh-CN"/>
        </w:rPr>
      </w:pPr>
      <w:r>
        <w:rPr>
          <w:rFonts w:eastAsia="新宋体" w:hint="eastAsia"/>
          <w:lang w:eastAsia="zh-CN"/>
        </w:rPr>
        <w:t>e sw</w:t>
      </w:r>
      <w:r>
        <w:rPr>
          <w:rFonts w:eastAsia="新宋体" w:hint="eastAsia"/>
          <w:lang w:eastAsia="zh-CN"/>
        </w:rPr>
        <w:t>模式与</w:t>
      </w:r>
      <w:r>
        <w:rPr>
          <w:rFonts w:eastAsia="新宋体" w:hint="eastAsia"/>
          <w:lang w:eastAsia="zh-CN"/>
        </w:rPr>
        <w:t>light</w:t>
      </w:r>
      <w:r>
        <w:rPr>
          <w:rFonts w:eastAsia="新宋体" w:hint="eastAsia"/>
          <w:lang w:eastAsia="zh-CN"/>
        </w:rPr>
        <w:t>的同步做到与</w:t>
      </w:r>
      <w:r>
        <w:rPr>
          <w:rFonts w:eastAsia="新宋体" w:hint="eastAsia"/>
          <w:lang w:eastAsia="zh-CN"/>
        </w:rPr>
        <w:t>hw</w:t>
      </w:r>
      <w:r>
        <w:rPr>
          <w:rFonts w:eastAsia="新宋体" w:hint="eastAsia"/>
          <w:lang w:eastAsia="zh-CN"/>
        </w:rPr>
        <w:t>一致，不再需要软件关</w:t>
      </w:r>
      <w:r>
        <w:rPr>
          <w:rFonts w:eastAsia="新宋体" w:hint="eastAsia"/>
          <w:lang w:eastAsia="zh-CN"/>
        </w:rPr>
        <w:t>/</w:t>
      </w:r>
      <w:r>
        <w:rPr>
          <w:rFonts w:eastAsia="新宋体" w:hint="eastAsia"/>
          <w:lang w:eastAsia="zh-CN"/>
        </w:rPr>
        <w:t>开</w:t>
      </w:r>
      <w:r>
        <w:rPr>
          <w:rFonts w:eastAsia="新宋体" w:hint="eastAsia"/>
          <w:lang w:eastAsia="zh-CN"/>
        </w:rPr>
        <w:t>light</w:t>
      </w:r>
      <w:r>
        <w:rPr>
          <w:rFonts w:eastAsia="新宋体" w:hint="eastAsia"/>
          <w:lang w:eastAsia="zh-CN"/>
        </w:rPr>
        <w:t>。</w:t>
      </w:r>
    </w:p>
    <w:p w:rsidR="00D21670" w:rsidRDefault="00D21670" w:rsidP="00C21F2F">
      <w:pPr>
        <w:rPr>
          <w:rFonts w:eastAsia="新宋体" w:hint="eastAsia"/>
          <w:lang w:eastAsia="zh-CN"/>
        </w:rPr>
      </w:pPr>
    </w:p>
    <w:p w:rsidR="00B63683" w:rsidRDefault="00B63683" w:rsidP="00B63683">
      <w:pPr>
        <w:rPr>
          <w:rFonts w:eastAsia="新宋体"/>
          <w:lang w:eastAsia="zh-CN"/>
        </w:rPr>
      </w:pPr>
      <w:r>
        <w:rPr>
          <w:rFonts w:eastAsia="新宋体"/>
          <w:lang w:eastAsia="zh-CN"/>
        </w:rPr>
        <w:br w:type="page"/>
      </w:r>
    </w:p>
    <w:p w:rsidR="00D40ED0" w:rsidRDefault="00D40ED0" w:rsidP="00D40ED0">
      <w:pPr>
        <w:pStyle w:val="3"/>
        <w:rPr>
          <w:rFonts w:eastAsia="新宋体"/>
          <w:lang w:eastAsia="zh-CN"/>
        </w:rPr>
      </w:pPr>
      <w:r>
        <w:rPr>
          <w:rFonts w:eastAsia="新宋体"/>
          <w:lang w:eastAsia="zh-CN"/>
        </w:rPr>
        <w:lastRenderedPageBreak/>
        <w:tab/>
      </w:r>
      <w:bookmarkStart w:id="21" w:name="_Toc5714231"/>
      <w:r>
        <w:rPr>
          <w:rFonts w:eastAsia="新宋体" w:hint="eastAsia"/>
          <w:lang w:eastAsia="zh-CN"/>
        </w:rPr>
        <w:t>四</w:t>
      </w:r>
      <w:r>
        <w:rPr>
          <w:rFonts w:eastAsia="新宋体" w:hint="eastAsia"/>
          <w:lang w:eastAsia="zh-CN"/>
        </w:rPr>
        <w:t xml:space="preserve"> </w:t>
      </w:r>
      <w:r w:rsidRPr="00E67E5C">
        <w:rPr>
          <w:rFonts w:eastAsia="新宋体"/>
          <w:lang w:eastAsia="zh-CN"/>
        </w:rPr>
        <w:t>.</w:t>
      </w:r>
      <w:r>
        <w:rPr>
          <w:rFonts w:eastAsia="新宋体"/>
          <w:lang w:eastAsia="zh-CN"/>
        </w:rPr>
        <w:tab/>
        <w:t>bandwidth</w:t>
      </w:r>
      <w:r>
        <w:rPr>
          <w:rFonts w:eastAsia="新宋体"/>
          <w:lang w:eastAsia="zh-CN"/>
        </w:rPr>
        <w:t>模块（</w:t>
      </w:r>
      <w:r>
        <w:rPr>
          <w:rFonts w:eastAsia="新宋体"/>
          <w:lang w:eastAsia="zh-CN"/>
        </w:rPr>
        <w:t>hw mode</w:t>
      </w:r>
      <w:r w:rsidR="00864609">
        <w:rPr>
          <w:rFonts w:eastAsia="新宋体"/>
          <w:lang w:eastAsia="zh-CN"/>
        </w:rPr>
        <w:t xml:space="preserve"> requester</w:t>
      </w:r>
      <w:r>
        <w:rPr>
          <w:rFonts w:eastAsia="新宋体" w:hint="eastAsia"/>
          <w:lang w:eastAsia="zh-CN"/>
        </w:rPr>
        <w:t>）</w:t>
      </w:r>
      <w:bookmarkEnd w:id="21"/>
    </w:p>
    <w:p w:rsidR="00014802" w:rsidRDefault="00BD5FC7" w:rsidP="0044157A">
      <w:pPr>
        <w:jc w:val="center"/>
        <w:rPr>
          <w:rFonts w:eastAsia="新宋体"/>
          <w:lang w:eastAsia="zh-CN"/>
        </w:rPr>
      </w:pPr>
      <w:r>
        <w:object w:dxaOrig="9825" w:dyaOrig="9555">
          <v:shape id="_x0000_i1027" type="#_x0000_t75" style="width:397.5pt;height:386.2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027" DrawAspect="Content" ObjectID="_1616581705" r:id="rId14"/>
        </w:object>
      </w:r>
    </w:p>
    <w:p w:rsidR="00AF7FAF" w:rsidRDefault="00AF7FAF" w:rsidP="00AF7FAF">
      <w:pPr>
        <w:pStyle w:val="4"/>
        <w:ind w:left="420"/>
        <w:rPr>
          <w:lang w:eastAsia="zh-CN"/>
        </w:rPr>
      </w:pPr>
      <w:bookmarkStart w:id="22" w:name="_Toc5714232"/>
      <w:r>
        <w:rPr>
          <w:rFonts w:hint="eastAsia"/>
          <w:lang w:eastAsia="zh-CN"/>
        </w:rPr>
        <w:t>4</w:t>
      </w:r>
      <w:r>
        <w:rPr>
          <w:lang w:eastAsia="zh-CN"/>
        </w:rPr>
        <w:t>.1</w:t>
      </w:r>
      <w:r w:rsidR="00CE0270">
        <w:rPr>
          <w:rFonts w:hint="eastAsia"/>
          <w:lang w:eastAsia="zh-CN"/>
        </w:rPr>
        <w:t>概述</w:t>
      </w:r>
      <w:bookmarkEnd w:id="22"/>
    </w:p>
    <w:p w:rsidR="006F1942" w:rsidRDefault="00DD67EF" w:rsidP="00C21F2F">
      <w:pPr>
        <w:rPr>
          <w:rFonts w:eastAsia="新宋体"/>
          <w:lang w:eastAsia="zh-CN"/>
        </w:rPr>
      </w:pPr>
      <w:r>
        <w:rPr>
          <w:rFonts w:eastAsia="新宋体" w:hint="eastAsia"/>
          <w:lang w:eastAsia="zh-CN"/>
        </w:rPr>
        <w:tab/>
      </w:r>
      <w:r w:rsidR="00B6159D">
        <w:rPr>
          <w:rFonts w:eastAsia="新宋体"/>
          <w:lang w:eastAsia="zh-CN"/>
        </w:rPr>
        <w:t>a</w:t>
      </w:r>
      <w:r>
        <w:rPr>
          <w:rFonts w:eastAsia="新宋体" w:hint="eastAsia"/>
          <w:lang w:eastAsia="zh-CN"/>
        </w:rPr>
        <w:t>在</w:t>
      </w:r>
      <w:r>
        <w:rPr>
          <w:rFonts w:eastAsia="新宋体"/>
          <w:lang w:eastAsia="zh-CN"/>
        </w:rPr>
        <w:t>新的设计中，我们</w:t>
      </w:r>
      <w:r>
        <w:rPr>
          <w:rFonts w:eastAsia="新宋体" w:hint="eastAsia"/>
          <w:lang w:eastAsia="zh-CN"/>
        </w:rPr>
        <w:t>希望</w:t>
      </w:r>
      <w:r>
        <w:rPr>
          <w:rFonts w:eastAsia="新宋体"/>
          <w:lang w:eastAsia="zh-CN"/>
        </w:rPr>
        <w:t>将原</w:t>
      </w:r>
      <w:r>
        <w:rPr>
          <w:rFonts w:eastAsia="新宋体"/>
          <w:lang w:eastAsia="zh-CN"/>
        </w:rPr>
        <w:t>dfi monitor</w:t>
      </w:r>
      <w:r>
        <w:rPr>
          <w:rFonts w:eastAsia="新宋体" w:hint="eastAsia"/>
          <w:lang w:eastAsia="zh-CN"/>
        </w:rPr>
        <w:t>和</w:t>
      </w:r>
      <w:r>
        <w:rPr>
          <w:rFonts w:eastAsia="新宋体"/>
          <w:lang w:eastAsia="zh-CN"/>
        </w:rPr>
        <w:t>原</w:t>
      </w:r>
      <w:r>
        <w:rPr>
          <w:rFonts w:eastAsia="新宋体"/>
          <w:lang w:eastAsia="zh-CN"/>
        </w:rPr>
        <w:t>vote</w:t>
      </w:r>
      <w:r>
        <w:rPr>
          <w:rFonts w:eastAsia="新宋体"/>
          <w:lang w:eastAsia="zh-CN"/>
        </w:rPr>
        <w:t>模块整合为</w:t>
      </w:r>
      <w:r>
        <w:rPr>
          <w:rFonts w:eastAsia="新宋体"/>
          <w:lang w:eastAsia="zh-CN"/>
        </w:rPr>
        <w:t>bandwidth</w:t>
      </w:r>
      <w:r>
        <w:rPr>
          <w:rFonts w:eastAsia="新宋体"/>
          <w:lang w:eastAsia="zh-CN"/>
        </w:rPr>
        <w:t>模块</w:t>
      </w:r>
      <w:r>
        <w:rPr>
          <w:rFonts w:eastAsia="新宋体" w:hint="eastAsia"/>
          <w:lang w:eastAsia="zh-CN"/>
        </w:rPr>
        <w:t>。</w:t>
      </w:r>
      <w:r w:rsidR="00ED56B5">
        <w:rPr>
          <w:rFonts w:eastAsia="新宋体" w:hint="eastAsia"/>
          <w:lang w:eastAsia="zh-CN"/>
        </w:rPr>
        <w:t>新</w:t>
      </w:r>
      <w:r w:rsidR="00ED56B5">
        <w:rPr>
          <w:rFonts w:eastAsia="新宋体"/>
          <w:lang w:eastAsia="zh-CN"/>
        </w:rPr>
        <w:t>的</w:t>
      </w:r>
      <w:r w:rsidR="00ED56B5">
        <w:rPr>
          <w:rFonts w:eastAsia="新宋体" w:hint="eastAsia"/>
          <w:lang w:eastAsia="zh-CN"/>
        </w:rPr>
        <w:t>band</w:t>
      </w:r>
      <w:r w:rsidR="00ED56B5">
        <w:rPr>
          <w:rFonts w:eastAsia="新宋体"/>
          <w:lang w:eastAsia="zh-CN"/>
        </w:rPr>
        <w:t>width</w:t>
      </w:r>
      <w:r w:rsidR="00ED56B5">
        <w:rPr>
          <w:rFonts w:eastAsia="新宋体"/>
          <w:lang w:eastAsia="zh-CN"/>
        </w:rPr>
        <w:t>模块将综合</w:t>
      </w:r>
      <w:r w:rsidR="00ED56B5">
        <w:rPr>
          <w:rFonts w:eastAsia="新宋体"/>
          <w:lang w:eastAsia="zh-CN"/>
        </w:rPr>
        <w:t>busmonitor</w:t>
      </w:r>
      <w:r w:rsidR="00ED56B5">
        <w:rPr>
          <w:rFonts w:eastAsia="新宋体" w:hint="eastAsia"/>
          <w:lang w:eastAsia="zh-CN"/>
        </w:rPr>
        <w:t>带宽</w:t>
      </w:r>
      <w:r w:rsidR="00ED56B5">
        <w:rPr>
          <w:rFonts w:eastAsia="新宋体"/>
          <w:lang w:eastAsia="zh-CN"/>
        </w:rPr>
        <w:t>统计结果与各个模块</w:t>
      </w:r>
      <w:r w:rsidR="00DE7857">
        <w:rPr>
          <w:rFonts w:eastAsia="新宋体" w:hint="eastAsia"/>
          <w:lang w:eastAsia="zh-CN"/>
        </w:rPr>
        <w:t>的</w:t>
      </w:r>
      <w:r w:rsidR="00DE7857">
        <w:rPr>
          <w:rFonts w:eastAsia="新宋体"/>
          <w:lang w:eastAsia="zh-CN"/>
        </w:rPr>
        <w:t>投票</w:t>
      </w:r>
      <w:r w:rsidR="00195F61">
        <w:rPr>
          <w:rFonts w:eastAsia="新宋体" w:hint="eastAsia"/>
          <w:lang w:eastAsia="zh-CN"/>
        </w:rPr>
        <w:t>，</w:t>
      </w:r>
      <w:r w:rsidR="00DE7857">
        <w:rPr>
          <w:rFonts w:eastAsia="新宋体"/>
          <w:lang w:eastAsia="zh-CN"/>
        </w:rPr>
        <w:t>综合</w:t>
      </w:r>
      <w:r w:rsidR="00DE7857">
        <w:rPr>
          <w:rFonts w:eastAsia="新宋体" w:hint="eastAsia"/>
          <w:lang w:eastAsia="zh-CN"/>
        </w:rPr>
        <w:t>得出</w:t>
      </w:r>
      <w:r w:rsidR="00DE7857">
        <w:rPr>
          <w:rFonts w:eastAsia="新宋体"/>
          <w:lang w:eastAsia="zh-CN"/>
        </w:rPr>
        <w:t>是否需要变频的判断</w:t>
      </w:r>
      <w:r w:rsidR="00F373E8">
        <w:rPr>
          <w:rFonts w:eastAsia="新宋体" w:hint="eastAsia"/>
          <w:lang w:eastAsia="zh-CN"/>
        </w:rPr>
        <w:t>。</w:t>
      </w:r>
      <w:r w:rsidR="00195F61">
        <w:rPr>
          <w:rFonts w:eastAsia="新宋体" w:hint="eastAsia"/>
          <w:lang w:eastAsia="zh-CN"/>
        </w:rPr>
        <w:t>我们在</w:t>
      </w:r>
      <w:r w:rsidR="00195F61">
        <w:rPr>
          <w:rFonts w:eastAsia="新宋体"/>
          <w:lang w:eastAsia="zh-CN"/>
        </w:rPr>
        <w:t>逻辑上将与</w:t>
      </w:r>
      <w:r w:rsidR="00195F61">
        <w:rPr>
          <w:rFonts w:eastAsia="新宋体" w:hint="eastAsia"/>
          <w:lang w:eastAsia="zh-CN"/>
        </w:rPr>
        <w:t>带宽</w:t>
      </w:r>
      <w:r w:rsidR="00195F61">
        <w:rPr>
          <w:rFonts w:eastAsia="新宋体"/>
          <w:lang w:eastAsia="zh-CN"/>
        </w:rPr>
        <w:t>统计相关的部分称作</w:t>
      </w:r>
      <w:r w:rsidR="00195F61">
        <w:rPr>
          <w:rFonts w:eastAsia="新宋体" w:hint="eastAsia"/>
          <w:lang w:eastAsia="zh-CN"/>
        </w:rPr>
        <w:t>统计者，其</w:t>
      </w:r>
      <w:r w:rsidR="00195F61">
        <w:rPr>
          <w:rFonts w:eastAsia="新宋体"/>
          <w:lang w:eastAsia="zh-CN"/>
        </w:rPr>
        <w:t>实现称为</w:t>
      </w:r>
      <w:r w:rsidR="00195F61">
        <w:rPr>
          <w:rFonts w:eastAsia="新宋体" w:hint="eastAsia"/>
          <w:lang w:eastAsia="zh-CN"/>
        </w:rPr>
        <w:t>采集器；</w:t>
      </w:r>
      <w:r w:rsidR="00195F61">
        <w:rPr>
          <w:rFonts w:eastAsia="新宋体"/>
          <w:lang w:eastAsia="zh-CN"/>
        </w:rPr>
        <w:t>将</w:t>
      </w:r>
      <w:r w:rsidR="00195F61">
        <w:rPr>
          <w:rFonts w:eastAsia="新宋体" w:hint="eastAsia"/>
          <w:lang w:eastAsia="zh-CN"/>
        </w:rPr>
        <w:t>与</w:t>
      </w:r>
      <w:r w:rsidR="00195F61">
        <w:rPr>
          <w:rFonts w:eastAsia="新宋体"/>
          <w:lang w:eastAsia="zh-CN"/>
        </w:rPr>
        <w:t>投票相关的部分称作</w:t>
      </w:r>
      <w:r w:rsidR="00195F61">
        <w:rPr>
          <w:rFonts w:eastAsia="新宋体" w:hint="eastAsia"/>
          <w:lang w:eastAsia="zh-CN"/>
        </w:rPr>
        <w:t>预测者，其</w:t>
      </w:r>
      <w:r w:rsidR="00195F61">
        <w:rPr>
          <w:rFonts w:eastAsia="新宋体"/>
          <w:lang w:eastAsia="zh-CN"/>
        </w:rPr>
        <w:t>实现称为投票机。</w:t>
      </w:r>
    </w:p>
    <w:p w:rsidR="00CE5C28" w:rsidRDefault="00CE5C28" w:rsidP="00C21F2F">
      <w:pPr>
        <w:rPr>
          <w:rFonts w:eastAsia="新宋体"/>
          <w:lang w:eastAsia="zh-CN"/>
        </w:rPr>
      </w:pPr>
    </w:p>
    <w:p w:rsidR="00B6159D" w:rsidRDefault="00B6159D" w:rsidP="00B6159D">
      <w:pPr>
        <w:ind w:firstLine="420"/>
        <w:jc w:val="left"/>
        <w:rPr>
          <w:rFonts w:eastAsia="新宋体"/>
          <w:lang w:eastAsia="zh-CN"/>
        </w:rPr>
      </w:pPr>
      <w:r>
        <w:rPr>
          <w:rFonts w:eastAsia="新宋体" w:hint="eastAsia"/>
          <w:lang w:eastAsia="zh-CN"/>
        </w:rPr>
        <w:t>b</w:t>
      </w:r>
      <w:r w:rsidR="00195F61">
        <w:rPr>
          <w:rFonts w:eastAsia="新宋体"/>
          <w:lang w:eastAsia="zh-CN"/>
        </w:rPr>
        <w:t>我们将原来</w:t>
      </w:r>
      <w:r w:rsidR="00195F61">
        <w:rPr>
          <w:rFonts w:eastAsia="新宋体"/>
          <w:lang w:eastAsia="zh-CN"/>
        </w:rPr>
        <w:t>dfi busmonitor</w:t>
      </w:r>
      <w:r>
        <w:rPr>
          <w:rFonts w:eastAsia="新宋体" w:hint="eastAsia"/>
          <w:lang w:eastAsia="zh-CN"/>
        </w:rPr>
        <w:t>的</w:t>
      </w:r>
      <w:r>
        <w:rPr>
          <w:rFonts w:eastAsia="新宋体" w:hint="eastAsia"/>
          <w:lang w:eastAsia="zh-CN"/>
        </w:rPr>
        <w:t>over</w:t>
      </w:r>
      <w:r>
        <w:rPr>
          <w:rFonts w:eastAsia="新宋体"/>
          <w:lang w:eastAsia="zh-CN"/>
        </w:rPr>
        <w:t>flow</w:t>
      </w:r>
      <w:r>
        <w:rPr>
          <w:rFonts w:eastAsia="新宋体" w:hint="eastAsia"/>
          <w:lang w:eastAsia="zh-CN"/>
        </w:rPr>
        <w:t>/underflow</w:t>
      </w:r>
      <w:r>
        <w:rPr>
          <w:rFonts w:eastAsia="新宋体" w:hint="eastAsia"/>
          <w:lang w:eastAsia="zh-CN"/>
        </w:rPr>
        <w:t>设置</w:t>
      </w:r>
      <w:r>
        <w:rPr>
          <w:rFonts w:eastAsia="新宋体"/>
          <w:lang w:eastAsia="zh-CN"/>
        </w:rPr>
        <w:t>与原</w:t>
      </w:r>
      <w:r>
        <w:rPr>
          <w:rFonts w:eastAsia="新宋体"/>
          <w:lang w:eastAsia="zh-CN"/>
        </w:rPr>
        <w:t>vote</w:t>
      </w:r>
      <w:r>
        <w:rPr>
          <w:rFonts w:eastAsia="新宋体"/>
          <w:lang w:eastAsia="zh-CN"/>
        </w:rPr>
        <w:t>模块的</w:t>
      </w:r>
      <w:r>
        <w:rPr>
          <w:rFonts w:eastAsia="新宋体"/>
          <w:lang w:eastAsia="zh-CN"/>
        </w:rPr>
        <w:t>threshold</w:t>
      </w:r>
      <w:r>
        <w:rPr>
          <w:rFonts w:eastAsia="新宋体"/>
          <w:lang w:eastAsia="zh-CN"/>
        </w:rPr>
        <w:t>设置也</w:t>
      </w:r>
      <w:r>
        <w:rPr>
          <w:rFonts w:eastAsia="新宋体" w:hint="eastAsia"/>
          <w:lang w:eastAsia="zh-CN"/>
        </w:rPr>
        <w:t>整合</w:t>
      </w:r>
      <w:r>
        <w:rPr>
          <w:rFonts w:eastAsia="新宋体"/>
          <w:lang w:eastAsia="zh-CN"/>
        </w:rPr>
        <w:t>到一组寄存器中。</w:t>
      </w:r>
      <w:r>
        <w:rPr>
          <w:rFonts w:eastAsia="新宋体" w:hint="eastAsia"/>
          <w:lang w:eastAsia="zh-CN"/>
        </w:rPr>
        <w:t>用作</w:t>
      </w:r>
      <w:r>
        <w:rPr>
          <w:rFonts w:eastAsia="新宋体"/>
          <w:lang w:eastAsia="zh-CN"/>
        </w:rPr>
        <w:t>采集器和投票机综合计算后对比的标准。</w:t>
      </w:r>
    </w:p>
    <w:p w:rsidR="00134606" w:rsidRDefault="00134606" w:rsidP="00B6159D">
      <w:pPr>
        <w:ind w:firstLine="420"/>
        <w:jc w:val="left"/>
        <w:rPr>
          <w:rFonts w:eastAsia="新宋体"/>
          <w:lang w:eastAsia="zh-CN"/>
        </w:rPr>
      </w:pPr>
      <w:r>
        <w:rPr>
          <w:rFonts w:eastAsia="新宋体"/>
          <w:lang w:eastAsia="zh-CN"/>
        </w:rPr>
        <w:lastRenderedPageBreak/>
        <w:t xml:space="preserve">c </w:t>
      </w:r>
      <w:r>
        <w:rPr>
          <w:rFonts w:eastAsia="新宋体" w:hint="eastAsia"/>
          <w:lang w:eastAsia="zh-CN"/>
        </w:rPr>
        <w:t>原来</w:t>
      </w:r>
      <w:r>
        <w:rPr>
          <w:rFonts w:eastAsia="新宋体"/>
          <w:lang w:eastAsia="zh-CN"/>
        </w:rPr>
        <w:t>的设计中</w:t>
      </w:r>
      <w:r>
        <w:rPr>
          <w:rFonts w:eastAsia="新宋体"/>
          <w:lang w:eastAsia="zh-CN"/>
        </w:rPr>
        <w:t>vote</w:t>
      </w:r>
      <w:r>
        <w:rPr>
          <w:rFonts w:eastAsia="新宋体"/>
          <w:lang w:eastAsia="zh-CN"/>
        </w:rPr>
        <w:t>模块包括</w:t>
      </w:r>
      <w:r>
        <w:rPr>
          <w:rFonts w:eastAsia="新宋体"/>
          <w:lang w:eastAsia="zh-CN"/>
        </w:rPr>
        <w:t>bandwidth</w:t>
      </w:r>
      <w:r>
        <w:rPr>
          <w:rFonts w:eastAsia="新宋体" w:hint="eastAsia"/>
          <w:lang w:eastAsia="zh-CN"/>
        </w:rPr>
        <w:t>投票与</w:t>
      </w:r>
      <w:r>
        <w:rPr>
          <w:rFonts w:eastAsia="新宋体"/>
          <w:lang w:eastAsia="zh-CN"/>
        </w:rPr>
        <w:t>freq</w:t>
      </w:r>
      <w:r>
        <w:rPr>
          <w:rFonts w:eastAsia="新宋体"/>
          <w:lang w:eastAsia="zh-CN"/>
        </w:rPr>
        <w:t>投票，</w:t>
      </w:r>
      <w:r>
        <w:rPr>
          <w:rFonts w:eastAsia="新宋体" w:hint="eastAsia"/>
          <w:lang w:eastAsia="zh-CN"/>
        </w:rPr>
        <w:t>但是</w:t>
      </w:r>
      <w:r>
        <w:rPr>
          <w:rFonts w:eastAsia="新宋体"/>
          <w:lang w:eastAsia="zh-CN"/>
        </w:rPr>
        <w:t>两种投票的逻辑完全不同。现在的</w:t>
      </w:r>
      <w:r>
        <w:rPr>
          <w:rFonts w:eastAsia="新宋体"/>
          <w:lang w:eastAsia="zh-CN"/>
        </w:rPr>
        <w:t>bandwidth</w:t>
      </w:r>
      <w:r>
        <w:rPr>
          <w:rFonts w:eastAsia="新宋体"/>
          <w:lang w:eastAsia="zh-CN"/>
        </w:rPr>
        <w:t>模块中只包含</w:t>
      </w:r>
      <w:r>
        <w:rPr>
          <w:rFonts w:eastAsia="新宋体"/>
          <w:lang w:eastAsia="zh-CN"/>
        </w:rPr>
        <w:t>bandwidth</w:t>
      </w:r>
      <w:r>
        <w:rPr>
          <w:rFonts w:eastAsia="新宋体"/>
          <w:lang w:eastAsia="zh-CN"/>
        </w:rPr>
        <w:t>投票，而</w:t>
      </w:r>
      <w:r>
        <w:rPr>
          <w:rFonts w:eastAsia="新宋体"/>
          <w:lang w:eastAsia="zh-CN"/>
        </w:rPr>
        <w:t>freq</w:t>
      </w:r>
      <w:r>
        <w:rPr>
          <w:rFonts w:eastAsia="新宋体"/>
          <w:lang w:eastAsia="zh-CN"/>
        </w:rPr>
        <w:t>投票则被分割，放到</w:t>
      </w:r>
      <w:r>
        <w:rPr>
          <w:rFonts w:eastAsia="新宋体" w:hint="eastAsia"/>
          <w:lang w:eastAsia="zh-CN"/>
        </w:rPr>
        <w:t>freq</w:t>
      </w:r>
      <w:r>
        <w:rPr>
          <w:rFonts w:eastAsia="新宋体"/>
          <w:lang w:eastAsia="zh-CN"/>
        </w:rPr>
        <w:t>模块中。</w:t>
      </w:r>
    </w:p>
    <w:p w:rsidR="00D2371F" w:rsidRDefault="00D2371F" w:rsidP="00D2371F">
      <w:pPr>
        <w:pStyle w:val="4"/>
        <w:ind w:left="420"/>
        <w:rPr>
          <w:lang w:eastAsia="zh-CN"/>
        </w:rPr>
      </w:pPr>
      <w:bookmarkStart w:id="23" w:name="_Toc5714233"/>
      <w:r>
        <w:rPr>
          <w:rFonts w:hint="eastAsia"/>
          <w:lang w:eastAsia="zh-CN"/>
        </w:rPr>
        <w:t>4</w:t>
      </w:r>
      <w:r w:rsidR="000D2E5F">
        <w:rPr>
          <w:lang w:eastAsia="zh-CN"/>
        </w:rPr>
        <w:t xml:space="preserve">.2 </w:t>
      </w:r>
      <w:r w:rsidR="000D2E5F">
        <w:rPr>
          <w:rFonts w:hint="eastAsia"/>
          <w:lang w:eastAsia="zh-CN"/>
        </w:rPr>
        <w:t>统计者</w:t>
      </w:r>
      <w:r w:rsidR="000D2E5F">
        <w:rPr>
          <w:lang w:eastAsia="zh-CN"/>
        </w:rPr>
        <w:t>/</w:t>
      </w:r>
      <w:r w:rsidR="000D2E5F">
        <w:rPr>
          <w:lang w:eastAsia="zh-CN"/>
        </w:rPr>
        <w:t>采集器</w:t>
      </w:r>
      <w:bookmarkEnd w:id="23"/>
    </w:p>
    <w:p w:rsidR="005C76B0" w:rsidRDefault="00400E95" w:rsidP="0062337E">
      <w:pPr>
        <w:jc w:val="left"/>
        <w:rPr>
          <w:rFonts w:eastAsia="新宋体"/>
          <w:lang w:eastAsia="zh-CN"/>
        </w:rPr>
      </w:pPr>
      <w:r>
        <w:rPr>
          <w:rFonts w:eastAsia="新宋体"/>
          <w:lang w:eastAsia="zh-CN"/>
        </w:rPr>
        <w:tab/>
      </w:r>
      <w:r w:rsidR="008501BF">
        <w:rPr>
          <w:rFonts w:eastAsia="新宋体"/>
          <w:lang w:eastAsia="zh-CN"/>
        </w:rPr>
        <w:t xml:space="preserve">a </w:t>
      </w:r>
      <w:r w:rsidR="008501BF">
        <w:rPr>
          <w:rFonts w:eastAsia="新宋体" w:hint="eastAsia"/>
          <w:lang w:eastAsia="zh-CN"/>
        </w:rPr>
        <w:t>统计者</w:t>
      </w:r>
      <w:r w:rsidR="008501BF">
        <w:rPr>
          <w:rFonts w:eastAsia="新宋体"/>
          <w:lang w:eastAsia="zh-CN"/>
        </w:rPr>
        <w:t>对于芯片的各个</w:t>
      </w:r>
      <w:r w:rsidR="008501BF">
        <w:rPr>
          <w:rFonts w:eastAsia="新宋体"/>
          <w:lang w:eastAsia="zh-CN"/>
        </w:rPr>
        <w:t>channel/master</w:t>
      </w:r>
      <w:r w:rsidR="008501BF">
        <w:rPr>
          <w:rFonts w:eastAsia="新宋体"/>
          <w:lang w:eastAsia="zh-CN"/>
        </w:rPr>
        <w:t>，</w:t>
      </w:r>
      <w:r w:rsidR="008501BF">
        <w:rPr>
          <w:rFonts w:eastAsia="新宋体" w:hint="eastAsia"/>
          <w:lang w:eastAsia="zh-CN"/>
        </w:rPr>
        <w:t>都应该</w:t>
      </w:r>
      <w:r w:rsidR="008501BF">
        <w:rPr>
          <w:rFonts w:eastAsia="新宋体"/>
          <w:lang w:eastAsia="zh-CN"/>
        </w:rPr>
        <w:t>能够</w:t>
      </w:r>
      <w:r w:rsidR="008501BF">
        <w:rPr>
          <w:rFonts w:eastAsia="新宋体" w:hint="eastAsia"/>
          <w:lang w:eastAsia="zh-CN"/>
        </w:rPr>
        <w:t>配置</w:t>
      </w:r>
      <w:r w:rsidR="008501BF">
        <w:rPr>
          <w:rFonts w:eastAsia="新宋体"/>
          <w:lang w:eastAsia="zh-CN"/>
        </w:rPr>
        <w:t>该</w:t>
      </w:r>
      <w:r w:rsidR="008501BF">
        <w:rPr>
          <w:rFonts w:eastAsia="新宋体"/>
          <w:lang w:eastAsia="zh-CN"/>
        </w:rPr>
        <w:t>channel/master</w:t>
      </w:r>
      <w:r w:rsidR="008501BF">
        <w:rPr>
          <w:rFonts w:eastAsia="新宋体"/>
          <w:lang w:eastAsia="zh-CN"/>
        </w:rPr>
        <w:t>是否参与统计。这是</w:t>
      </w:r>
      <w:r w:rsidR="008501BF">
        <w:rPr>
          <w:rFonts w:eastAsia="新宋体" w:hint="eastAsia"/>
          <w:lang w:eastAsia="zh-CN"/>
        </w:rPr>
        <w:t>因为</w:t>
      </w:r>
      <w:r w:rsidR="008501BF">
        <w:rPr>
          <w:rFonts w:eastAsia="新宋体"/>
          <w:lang w:eastAsia="zh-CN"/>
        </w:rPr>
        <w:t>当某些模块选择</w:t>
      </w:r>
      <w:r w:rsidR="008501BF">
        <w:rPr>
          <w:rFonts w:eastAsia="新宋体" w:hint="eastAsia"/>
          <w:lang w:eastAsia="zh-CN"/>
        </w:rPr>
        <w:t>带宽</w:t>
      </w:r>
      <w:r w:rsidR="008501BF">
        <w:rPr>
          <w:rFonts w:eastAsia="新宋体"/>
          <w:lang w:eastAsia="zh-CN"/>
        </w:rPr>
        <w:t>投票时，该模块的</w:t>
      </w:r>
      <w:r w:rsidR="008501BF">
        <w:rPr>
          <w:rFonts w:eastAsia="新宋体" w:hint="eastAsia"/>
          <w:lang w:eastAsia="zh-CN"/>
        </w:rPr>
        <w:t>带宽已经</w:t>
      </w:r>
      <w:r w:rsidR="008501BF">
        <w:rPr>
          <w:rFonts w:eastAsia="新宋体"/>
          <w:lang w:eastAsia="zh-CN"/>
        </w:rPr>
        <w:t>通过投票体现，</w:t>
      </w:r>
      <w:r w:rsidR="008501BF">
        <w:rPr>
          <w:rFonts w:eastAsia="新宋体" w:hint="eastAsia"/>
          <w:lang w:eastAsia="zh-CN"/>
        </w:rPr>
        <w:t>不应该</w:t>
      </w:r>
      <w:r w:rsidR="008501BF">
        <w:rPr>
          <w:rFonts w:eastAsia="新宋体"/>
          <w:lang w:eastAsia="zh-CN"/>
        </w:rPr>
        <w:t>再记录在</w:t>
      </w:r>
      <w:r w:rsidR="008501BF">
        <w:rPr>
          <w:rFonts w:eastAsia="新宋体" w:hint="eastAsia"/>
          <w:lang w:eastAsia="zh-CN"/>
        </w:rPr>
        <w:t>带宽</w:t>
      </w:r>
      <w:r w:rsidR="008501BF">
        <w:rPr>
          <w:rFonts w:eastAsia="新宋体"/>
          <w:lang w:eastAsia="zh-CN"/>
        </w:rPr>
        <w:t>的统计中。软件</w:t>
      </w:r>
      <w:r w:rsidR="008501BF">
        <w:rPr>
          <w:rFonts w:eastAsia="新宋体" w:hint="eastAsia"/>
          <w:lang w:eastAsia="zh-CN"/>
        </w:rPr>
        <w:t>需要</w:t>
      </w:r>
      <w:r w:rsidR="008501BF">
        <w:rPr>
          <w:rFonts w:eastAsia="新宋体"/>
          <w:lang w:eastAsia="zh-CN"/>
        </w:rPr>
        <w:t>能够配置该模块不参与带宽</w:t>
      </w:r>
      <w:r w:rsidR="00FD2303">
        <w:rPr>
          <w:rFonts w:eastAsia="新宋体" w:hint="eastAsia"/>
          <w:lang w:eastAsia="zh-CN"/>
        </w:rPr>
        <w:t>采集</w:t>
      </w:r>
      <w:r w:rsidR="008501BF">
        <w:rPr>
          <w:rFonts w:eastAsia="新宋体"/>
          <w:lang w:eastAsia="zh-CN"/>
        </w:rPr>
        <w:t>。</w:t>
      </w:r>
    </w:p>
    <w:p w:rsidR="000D62B7" w:rsidRDefault="000D62B7" w:rsidP="0062337E">
      <w:pPr>
        <w:jc w:val="left"/>
        <w:rPr>
          <w:rFonts w:eastAsia="新宋体"/>
          <w:lang w:eastAsia="zh-CN"/>
        </w:rPr>
      </w:pPr>
      <w:r>
        <w:rPr>
          <w:rFonts w:eastAsia="新宋体"/>
          <w:lang w:eastAsia="zh-CN"/>
        </w:rPr>
        <w:tab/>
      </w:r>
      <w:r w:rsidR="009C3490">
        <w:rPr>
          <w:rFonts w:eastAsia="新宋体"/>
          <w:lang w:eastAsia="zh-CN"/>
        </w:rPr>
        <w:t>DFI</w:t>
      </w:r>
      <w:r w:rsidR="009C3490">
        <w:rPr>
          <w:rFonts w:eastAsia="新宋体" w:hint="eastAsia"/>
          <w:lang w:eastAsia="zh-CN"/>
        </w:rPr>
        <w:t>_MASTERn_EN</w:t>
      </w:r>
      <w:r w:rsidR="009C3490">
        <w:rPr>
          <w:rFonts w:eastAsia="新宋体" w:hint="eastAsia"/>
          <w:lang w:eastAsia="zh-CN"/>
        </w:rPr>
        <w:t>（</w:t>
      </w:r>
      <w:r w:rsidR="009C3490">
        <w:rPr>
          <w:rFonts w:eastAsia="新宋体" w:hint="eastAsia"/>
          <w:lang w:eastAsia="zh-CN"/>
        </w:rPr>
        <w:t>rw</w:t>
      </w:r>
      <w:r w:rsidR="009C3490">
        <w:rPr>
          <w:rFonts w:eastAsia="新宋体"/>
          <w:lang w:eastAsia="zh-CN"/>
        </w:rPr>
        <w:t>）</w:t>
      </w:r>
      <w:r w:rsidR="009C3490">
        <w:rPr>
          <w:rFonts w:eastAsia="新宋体" w:hint="eastAsia"/>
          <w:lang w:eastAsia="zh-CN"/>
        </w:rPr>
        <w:t>/</w:t>
      </w:r>
      <w:r w:rsidR="009C3490">
        <w:rPr>
          <w:rFonts w:eastAsia="新宋体"/>
          <w:lang w:eastAsia="zh-CN"/>
        </w:rPr>
        <w:t>/</w:t>
      </w:r>
      <w:r w:rsidR="007C1AF9">
        <w:rPr>
          <w:rFonts w:eastAsia="新宋体" w:hint="eastAsia"/>
          <w:lang w:eastAsia="zh-CN"/>
        </w:rPr>
        <w:t>配置</w:t>
      </w:r>
      <w:r w:rsidR="00094797">
        <w:rPr>
          <w:rFonts w:eastAsia="新宋体" w:hint="eastAsia"/>
          <w:lang w:eastAsia="zh-CN"/>
        </w:rPr>
        <w:t>对应</w:t>
      </w:r>
      <w:r w:rsidR="007C1AF9">
        <w:rPr>
          <w:rFonts w:eastAsia="新宋体"/>
          <w:lang w:eastAsia="zh-CN"/>
        </w:rPr>
        <w:t>某个</w:t>
      </w:r>
      <w:r w:rsidR="007C1AF9">
        <w:rPr>
          <w:rFonts w:eastAsia="新宋体"/>
          <w:lang w:eastAsia="zh-CN"/>
        </w:rPr>
        <w:t>channel/master</w:t>
      </w:r>
      <w:r w:rsidR="007C1AF9">
        <w:rPr>
          <w:rFonts w:eastAsia="新宋体"/>
          <w:lang w:eastAsia="zh-CN"/>
        </w:rPr>
        <w:t>是否参与</w:t>
      </w:r>
      <w:r w:rsidR="007C1AF9">
        <w:rPr>
          <w:rFonts w:eastAsia="新宋体"/>
          <w:lang w:eastAsia="zh-CN"/>
        </w:rPr>
        <w:t>dfi</w:t>
      </w:r>
      <w:r w:rsidR="007C1AF9">
        <w:rPr>
          <w:rFonts w:eastAsia="新宋体"/>
          <w:lang w:eastAsia="zh-CN"/>
        </w:rPr>
        <w:t>的</w:t>
      </w:r>
      <w:r w:rsidR="007C1AF9">
        <w:rPr>
          <w:rFonts w:eastAsia="新宋体" w:hint="eastAsia"/>
          <w:lang w:eastAsia="zh-CN"/>
        </w:rPr>
        <w:t>采集</w:t>
      </w:r>
      <w:r w:rsidR="007C1AF9">
        <w:rPr>
          <w:rFonts w:eastAsia="新宋体"/>
          <w:lang w:eastAsia="zh-CN"/>
        </w:rPr>
        <w:t>。</w:t>
      </w:r>
    </w:p>
    <w:p w:rsidR="00CE5C28" w:rsidRDefault="00CE5C28" w:rsidP="0062337E">
      <w:pPr>
        <w:jc w:val="left"/>
        <w:rPr>
          <w:rFonts w:eastAsia="新宋体"/>
          <w:lang w:eastAsia="zh-CN"/>
        </w:rPr>
      </w:pPr>
    </w:p>
    <w:p w:rsidR="00014802" w:rsidRDefault="00633715" w:rsidP="00C21F2F">
      <w:pPr>
        <w:rPr>
          <w:rFonts w:eastAsia="新宋体"/>
          <w:lang w:eastAsia="zh-CN"/>
        </w:rPr>
      </w:pPr>
      <w:r>
        <w:rPr>
          <w:rFonts w:eastAsia="新宋体"/>
          <w:lang w:eastAsia="zh-CN"/>
        </w:rPr>
        <w:tab/>
        <w:t>b</w:t>
      </w:r>
      <w:r w:rsidR="0073146A">
        <w:rPr>
          <w:rFonts w:eastAsia="新宋体"/>
          <w:lang w:eastAsia="zh-CN"/>
        </w:rPr>
        <w:t xml:space="preserve"> </w:t>
      </w:r>
      <w:r w:rsidR="0073146A">
        <w:rPr>
          <w:rFonts w:eastAsia="新宋体" w:hint="eastAsia"/>
          <w:lang w:eastAsia="zh-CN"/>
        </w:rPr>
        <w:t>采集器可能</w:t>
      </w:r>
      <w:r w:rsidR="0073146A">
        <w:rPr>
          <w:rFonts w:eastAsia="新宋体"/>
          <w:lang w:eastAsia="zh-CN"/>
        </w:rPr>
        <w:t>需要支持一个</w:t>
      </w:r>
      <w:r w:rsidR="0073146A">
        <w:rPr>
          <w:rFonts w:eastAsia="新宋体"/>
          <w:lang w:eastAsia="zh-CN"/>
        </w:rPr>
        <w:t>timer sync</w:t>
      </w:r>
      <w:r w:rsidR="002A50E7">
        <w:rPr>
          <w:rFonts w:eastAsia="新宋体" w:hint="eastAsia"/>
          <w:lang w:eastAsia="zh-CN"/>
        </w:rPr>
        <w:t>。</w:t>
      </w:r>
      <w:r w:rsidR="002A50E7">
        <w:rPr>
          <w:rFonts w:eastAsia="新宋体"/>
          <w:lang w:eastAsia="zh-CN"/>
        </w:rPr>
        <w:t>这是因为采集器采集到的值是与</w:t>
      </w:r>
      <w:r w:rsidR="002A50E7">
        <w:rPr>
          <w:rFonts w:eastAsia="新宋体" w:hint="eastAsia"/>
          <w:lang w:eastAsia="zh-CN"/>
        </w:rPr>
        <w:t>采集时间</w:t>
      </w:r>
      <w:r w:rsidR="002A50E7">
        <w:rPr>
          <w:rFonts w:eastAsia="新宋体"/>
          <w:lang w:eastAsia="zh-CN"/>
        </w:rPr>
        <w:t>窗口有关的，窗口的大小</w:t>
      </w:r>
      <w:r w:rsidR="002A50E7">
        <w:rPr>
          <w:rFonts w:eastAsia="新宋体" w:hint="eastAsia"/>
          <w:lang w:eastAsia="zh-CN"/>
        </w:rPr>
        <w:t>软件</w:t>
      </w:r>
      <w:r w:rsidR="002A50E7">
        <w:rPr>
          <w:rFonts w:eastAsia="新宋体"/>
          <w:lang w:eastAsia="zh-CN"/>
        </w:rPr>
        <w:t>可配。</w:t>
      </w:r>
      <w:r w:rsidR="003C1DA4">
        <w:rPr>
          <w:rFonts w:eastAsia="新宋体" w:hint="eastAsia"/>
          <w:lang w:eastAsia="zh-CN"/>
        </w:rPr>
        <w:t>但是各个</w:t>
      </w:r>
      <w:r w:rsidR="003C1DA4">
        <w:rPr>
          <w:rFonts w:eastAsia="新宋体"/>
          <w:lang w:eastAsia="zh-CN"/>
        </w:rPr>
        <w:t>master</w:t>
      </w:r>
      <w:r w:rsidR="003C1DA4">
        <w:rPr>
          <w:rFonts w:eastAsia="新宋体" w:hint="eastAsia"/>
          <w:lang w:eastAsia="zh-CN"/>
        </w:rPr>
        <w:t>在</w:t>
      </w:r>
      <w:r w:rsidR="003C1DA4">
        <w:rPr>
          <w:rFonts w:eastAsia="新宋体"/>
          <w:lang w:eastAsia="zh-CN"/>
        </w:rPr>
        <w:t>投票的时候软件层面没有</w:t>
      </w:r>
      <w:r w:rsidR="003C1DA4">
        <w:rPr>
          <w:rFonts w:eastAsia="新宋体" w:hint="eastAsia"/>
          <w:lang w:eastAsia="zh-CN"/>
        </w:rPr>
        <w:t>假设</w:t>
      </w:r>
      <w:r w:rsidR="003C1DA4">
        <w:rPr>
          <w:rFonts w:eastAsia="新宋体"/>
          <w:lang w:eastAsia="zh-CN"/>
        </w:rPr>
        <w:t>其能够知道当前的采集窗口。所以</w:t>
      </w:r>
      <w:r w:rsidR="003C1DA4">
        <w:rPr>
          <w:rFonts w:eastAsia="新宋体" w:hint="eastAsia"/>
          <w:lang w:eastAsia="zh-CN"/>
        </w:rPr>
        <w:t>这里</w:t>
      </w:r>
      <w:r w:rsidR="003C1DA4">
        <w:rPr>
          <w:rFonts w:eastAsia="新宋体"/>
          <w:lang w:eastAsia="zh-CN"/>
        </w:rPr>
        <w:t>需要通过一个简单的计算使得采集器、投票机、</w:t>
      </w:r>
      <w:r w:rsidR="003C1DA4">
        <w:rPr>
          <w:rFonts w:eastAsia="新宋体" w:hint="eastAsia"/>
          <w:lang w:eastAsia="zh-CN"/>
        </w:rPr>
        <w:t>thres</w:t>
      </w:r>
      <w:r w:rsidR="003C1DA4">
        <w:rPr>
          <w:rFonts w:eastAsia="新宋体"/>
          <w:lang w:eastAsia="zh-CN"/>
        </w:rPr>
        <w:t>hold</w:t>
      </w:r>
      <w:r w:rsidR="003C1DA4">
        <w:rPr>
          <w:rFonts w:eastAsia="新宋体"/>
          <w:lang w:eastAsia="zh-CN"/>
        </w:rPr>
        <w:t>配置模块三者的数值基于同样的时间长度。可能</w:t>
      </w:r>
      <w:r w:rsidR="003C1DA4">
        <w:rPr>
          <w:rFonts w:eastAsia="新宋体" w:hint="eastAsia"/>
          <w:lang w:eastAsia="zh-CN"/>
        </w:rPr>
        <w:t>的</w:t>
      </w:r>
      <w:r w:rsidR="003C1DA4">
        <w:rPr>
          <w:rFonts w:eastAsia="新宋体"/>
          <w:lang w:eastAsia="zh-CN"/>
        </w:rPr>
        <w:t>方法是在这里增加一个寄存器，配置当前采集器的</w:t>
      </w:r>
      <w:r w:rsidR="003C1DA4">
        <w:rPr>
          <w:rFonts w:eastAsia="新宋体" w:hint="eastAsia"/>
          <w:lang w:eastAsia="zh-CN"/>
        </w:rPr>
        <w:t>窗口</w:t>
      </w:r>
      <w:r w:rsidR="003C1DA4">
        <w:rPr>
          <w:rFonts w:eastAsia="新宋体"/>
          <w:lang w:eastAsia="zh-CN"/>
        </w:rPr>
        <w:t>大小</w:t>
      </w:r>
      <w:r w:rsidR="003C1DA4">
        <w:rPr>
          <w:rFonts w:eastAsia="新宋体" w:hint="eastAsia"/>
          <w:lang w:eastAsia="zh-CN"/>
        </w:rPr>
        <w:t>。</w:t>
      </w:r>
      <w:r w:rsidR="003C1DA4">
        <w:rPr>
          <w:rFonts w:eastAsia="新宋体"/>
          <w:lang w:eastAsia="zh-CN"/>
        </w:rPr>
        <w:t>采集器</w:t>
      </w:r>
      <w:r w:rsidR="003C1DA4">
        <w:rPr>
          <w:rFonts w:eastAsia="新宋体" w:hint="eastAsia"/>
          <w:lang w:eastAsia="zh-CN"/>
        </w:rPr>
        <w:t>的</w:t>
      </w:r>
      <w:r w:rsidR="003C1DA4">
        <w:rPr>
          <w:rFonts w:eastAsia="新宋体"/>
          <w:lang w:eastAsia="zh-CN"/>
        </w:rPr>
        <w:t>输出值需要根据窗口大小换算成</w:t>
      </w:r>
      <w:r w:rsidR="003C1DA4">
        <w:rPr>
          <w:rFonts w:eastAsia="新宋体" w:hint="eastAsia"/>
          <w:lang w:eastAsia="zh-CN"/>
        </w:rPr>
        <w:t>bps</w:t>
      </w:r>
      <w:r w:rsidR="003C1DA4">
        <w:rPr>
          <w:rFonts w:eastAsia="新宋体"/>
          <w:lang w:eastAsia="zh-CN"/>
        </w:rPr>
        <w:t>再进行下一步的计算。</w:t>
      </w:r>
    </w:p>
    <w:p w:rsidR="001A136A" w:rsidRDefault="001A136A" w:rsidP="00C21F2F">
      <w:pPr>
        <w:rPr>
          <w:rFonts w:eastAsia="新宋体"/>
          <w:lang w:eastAsia="zh-CN"/>
        </w:rPr>
      </w:pPr>
      <w:r>
        <w:rPr>
          <w:rFonts w:eastAsia="新宋体"/>
          <w:lang w:eastAsia="zh-CN"/>
        </w:rPr>
        <w:tab/>
      </w:r>
      <w:r>
        <w:rPr>
          <w:rFonts w:eastAsia="新宋体" w:hint="eastAsia"/>
          <w:lang w:eastAsia="zh-CN"/>
        </w:rPr>
        <w:t>DFI_TIMER_VALUE</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采集窗口的大小</w:t>
      </w:r>
    </w:p>
    <w:p w:rsidR="00CE5C28" w:rsidRDefault="00CE5C28" w:rsidP="00C21F2F">
      <w:pPr>
        <w:rPr>
          <w:rFonts w:eastAsia="新宋体"/>
          <w:lang w:eastAsia="zh-CN"/>
        </w:rPr>
      </w:pPr>
    </w:p>
    <w:p w:rsidR="003F0AC0" w:rsidRDefault="003F0AC0" w:rsidP="00C21F2F">
      <w:pPr>
        <w:rPr>
          <w:rFonts w:eastAsia="新宋体"/>
          <w:lang w:eastAsia="zh-CN"/>
        </w:rPr>
      </w:pPr>
      <w:r>
        <w:rPr>
          <w:rFonts w:eastAsia="新宋体"/>
          <w:lang w:eastAsia="zh-CN"/>
        </w:rPr>
        <w:tab/>
        <w:t xml:space="preserve">c </w:t>
      </w:r>
      <w:r w:rsidR="00F36C73">
        <w:rPr>
          <w:rFonts w:eastAsia="新宋体" w:hint="eastAsia"/>
          <w:lang w:eastAsia="zh-CN"/>
        </w:rPr>
        <w:t>需要</w:t>
      </w:r>
      <w:r w:rsidR="00F36C73">
        <w:rPr>
          <w:rFonts w:eastAsia="新宋体"/>
          <w:lang w:eastAsia="zh-CN"/>
        </w:rPr>
        <w:t>有一组寄存器读出采集到的</w:t>
      </w:r>
      <w:r w:rsidR="00F36C73">
        <w:rPr>
          <w:rFonts w:eastAsia="新宋体" w:hint="eastAsia"/>
          <w:lang w:eastAsia="zh-CN"/>
        </w:rPr>
        <w:t>带宽</w:t>
      </w:r>
      <w:r w:rsidR="00F36C73">
        <w:rPr>
          <w:rFonts w:eastAsia="新宋体"/>
          <w:lang w:eastAsia="zh-CN"/>
        </w:rPr>
        <w:t>数值</w:t>
      </w:r>
    </w:p>
    <w:p w:rsidR="005713A1" w:rsidRPr="00633715" w:rsidRDefault="005713A1" w:rsidP="00C21F2F">
      <w:pPr>
        <w:rPr>
          <w:rFonts w:eastAsia="新宋体"/>
          <w:lang w:eastAsia="zh-CN"/>
        </w:rPr>
      </w:pPr>
      <w:r>
        <w:rPr>
          <w:rFonts w:eastAsia="新宋体"/>
          <w:lang w:eastAsia="zh-CN"/>
        </w:rPr>
        <w:tab/>
        <w:t>DFI</w:t>
      </w:r>
      <w:r>
        <w:rPr>
          <w:rFonts w:eastAsia="新宋体" w:hint="eastAsia"/>
          <w:lang w:eastAsia="zh-CN"/>
        </w:rPr>
        <w:t>_MASTERn_</w:t>
      </w:r>
      <w:r>
        <w:rPr>
          <w:rFonts w:eastAsia="新宋体"/>
          <w:lang w:eastAsia="zh-CN"/>
        </w:rPr>
        <w:t>VALUE</w:t>
      </w:r>
      <w:r>
        <w:rPr>
          <w:rFonts w:eastAsia="新宋体" w:hint="eastAsia"/>
          <w:lang w:eastAsia="zh-CN"/>
        </w:rPr>
        <w:t>（</w:t>
      </w:r>
      <w:r w:rsidR="00132F7A">
        <w:rPr>
          <w:rFonts w:eastAsia="新宋体"/>
          <w:lang w:eastAsia="zh-CN"/>
        </w:rPr>
        <w:t>ro</w:t>
      </w:r>
      <w:r>
        <w:rPr>
          <w:rFonts w:eastAsia="新宋体"/>
          <w:lang w:eastAsia="zh-CN"/>
        </w:rPr>
        <w:t>）</w:t>
      </w:r>
      <w:r w:rsidR="00114A27">
        <w:rPr>
          <w:rFonts w:eastAsia="新宋体" w:hint="eastAsia"/>
          <w:lang w:eastAsia="zh-CN"/>
        </w:rPr>
        <w:t>/</w:t>
      </w:r>
      <w:r w:rsidR="00114A27">
        <w:rPr>
          <w:rFonts w:eastAsia="新宋体"/>
          <w:lang w:eastAsia="zh-CN"/>
        </w:rPr>
        <w:t>/</w:t>
      </w:r>
      <w:r w:rsidR="00132F7A">
        <w:rPr>
          <w:rFonts w:eastAsia="新宋体" w:hint="eastAsia"/>
          <w:lang w:eastAsia="zh-CN"/>
        </w:rPr>
        <w:t>当前</w:t>
      </w:r>
      <w:r w:rsidR="00A05B8D">
        <w:rPr>
          <w:rFonts w:eastAsia="新宋体" w:hint="eastAsia"/>
          <w:lang w:eastAsia="zh-CN"/>
        </w:rPr>
        <w:t>对应</w:t>
      </w:r>
      <w:r w:rsidR="00A05B8D">
        <w:rPr>
          <w:rFonts w:eastAsia="新宋体"/>
          <w:lang w:eastAsia="zh-CN"/>
        </w:rPr>
        <w:t>某个</w:t>
      </w:r>
      <w:r w:rsidR="00A05B8D">
        <w:rPr>
          <w:rFonts w:eastAsia="新宋体"/>
          <w:lang w:eastAsia="zh-CN"/>
        </w:rPr>
        <w:t>channel/master</w:t>
      </w:r>
      <w:r w:rsidR="00A05B8D">
        <w:rPr>
          <w:rFonts w:eastAsia="新宋体" w:hint="eastAsia"/>
          <w:lang w:eastAsia="zh-CN"/>
        </w:rPr>
        <w:t>采集</w:t>
      </w:r>
      <w:r w:rsidR="00A05B8D">
        <w:rPr>
          <w:rFonts w:eastAsia="新宋体"/>
          <w:lang w:eastAsia="zh-CN"/>
        </w:rPr>
        <w:t>到的值，每个</w:t>
      </w:r>
      <w:r w:rsidR="00A05B8D">
        <w:rPr>
          <w:rFonts w:eastAsia="新宋体" w:hint="eastAsia"/>
          <w:lang w:eastAsia="zh-CN"/>
        </w:rPr>
        <w:t>窗口</w:t>
      </w:r>
      <w:r w:rsidR="00A05B8D">
        <w:rPr>
          <w:rFonts w:eastAsia="新宋体"/>
          <w:lang w:eastAsia="zh-CN"/>
        </w:rPr>
        <w:t>更新</w:t>
      </w:r>
    </w:p>
    <w:p w:rsidR="00014802" w:rsidRDefault="00270143" w:rsidP="00C21F2F">
      <w:pPr>
        <w:rPr>
          <w:rFonts w:eastAsia="新宋体"/>
          <w:lang w:eastAsia="zh-CN"/>
        </w:rPr>
      </w:pPr>
      <w:r>
        <w:rPr>
          <w:rFonts w:eastAsia="新宋体"/>
          <w:lang w:eastAsia="zh-CN"/>
        </w:rPr>
        <w:tab/>
        <w:t>DFI</w:t>
      </w:r>
      <w:r>
        <w:rPr>
          <w:rFonts w:eastAsia="新宋体" w:hint="eastAsia"/>
          <w:lang w:eastAsia="zh-CN"/>
        </w:rPr>
        <w:t>_</w:t>
      </w:r>
      <w:r>
        <w:rPr>
          <w:rFonts w:eastAsia="新宋体"/>
          <w:lang w:eastAsia="zh-CN"/>
        </w:rPr>
        <w:t>VALUE</w:t>
      </w:r>
      <w:r w:rsidR="00480DD8">
        <w:rPr>
          <w:rFonts w:eastAsia="新宋体" w:hint="eastAsia"/>
          <w:lang w:eastAsia="zh-CN"/>
        </w:rPr>
        <w:t>（</w:t>
      </w:r>
      <w:r w:rsidR="00480DD8">
        <w:rPr>
          <w:rFonts w:eastAsia="新宋体" w:hint="eastAsia"/>
          <w:lang w:eastAsia="zh-CN"/>
        </w:rPr>
        <w:t>ro</w:t>
      </w:r>
      <w:r w:rsidR="00480DD8">
        <w:rPr>
          <w:rFonts w:eastAsia="新宋体"/>
          <w:lang w:eastAsia="zh-CN"/>
        </w:rPr>
        <w:t>）</w:t>
      </w:r>
      <w:r w:rsidR="00480DD8">
        <w:rPr>
          <w:rFonts w:eastAsia="新宋体" w:hint="eastAsia"/>
          <w:lang w:eastAsia="zh-CN"/>
        </w:rPr>
        <w:t>/</w:t>
      </w:r>
      <w:r w:rsidR="00480DD8">
        <w:rPr>
          <w:rFonts w:eastAsia="新宋体"/>
          <w:lang w:eastAsia="zh-CN"/>
        </w:rPr>
        <w:t>/</w:t>
      </w:r>
      <w:r w:rsidR="00480DD8">
        <w:rPr>
          <w:rFonts w:eastAsia="新宋体"/>
          <w:lang w:eastAsia="zh-CN"/>
        </w:rPr>
        <w:t>当前采集</w:t>
      </w:r>
      <w:r w:rsidR="00480DD8">
        <w:rPr>
          <w:rFonts w:eastAsia="新宋体" w:hint="eastAsia"/>
          <w:lang w:eastAsia="zh-CN"/>
        </w:rPr>
        <w:t>总值</w:t>
      </w:r>
      <w:r w:rsidR="00213D2D">
        <w:rPr>
          <w:rFonts w:eastAsia="新宋体" w:hint="eastAsia"/>
          <w:lang w:eastAsia="zh-CN"/>
        </w:rPr>
        <w:t>，</w:t>
      </w:r>
      <w:r w:rsidR="00213D2D">
        <w:rPr>
          <w:rFonts w:eastAsia="新宋体"/>
          <w:lang w:eastAsia="zh-CN"/>
        </w:rPr>
        <w:t>不包括</w:t>
      </w:r>
      <w:r w:rsidR="00213D2D">
        <w:rPr>
          <w:rFonts w:eastAsia="新宋体"/>
          <w:lang w:eastAsia="zh-CN"/>
        </w:rPr>
        <w:t>disable</w:t>
      </w:r>
      <w:r w:rsidR="00213D2D">
        <w:rPr>
          <w:rFonts w:eastAsia="新宋体"/>
          <w:lang w:eastAsia="zh-CN"/>
        </w:rPr>
        <w:t>的</w:t>
      </w:r>
      <w:r w:rsidR="00213D2D">
        <w:rPr>
          <w:rFonts w:eastAsia="新宋体"/>
          <w:lang w:eastAsia="zh-CN"/>
        </w:rPr>
        <w:t>channel/master</w:t>
      </w:r>
    </w:p>
    <w:p w:rsidR="0095346B" w:rsidRDefault="0095346B" w:rsidP="0095346B">
      <w:pPr>
        <w:ind w:firstLine="420"/>
        <w:rPr>
          <w:rFonts w:eastAsia="新宋体"/>
          <w:lang w:eastAsia="zh-CN"/>
        </w:rPr>
      </w:pPr>
      <w:r>
        <w:rPr>
          <w:rFonts w:eastAsia="新宋体"/>
          <w:lang w:eastAsia="zh-CN"/>
        </w:rPr>
        <w:t>DFI</w:t>
      </w:r>
      <w:r>
        <w:rPr>
          <w:rFonts w:eastAsia="新宋体" w:hint="eastAsia"/>
          <w:lang w:eastAsia="zh-CN"/>
        </w:rPr>
        <w:t>_</w:t>
      </w:r>
      <w:r>
        <w:rPr>
          <w:rFonts w:eastAsia="新宋体"/>
          <w:lang w:eastAsia="zh-CN"/>
        </w:rPr>
        <w:t>VALUE</w:t>
      </w:r>
      <w:r>
        <w:rPr>
          <w:rFonts w:eastAsia="新宋体" w:hint="eastAsia"/>
          <w:lang w:eastAsia="zh-CN"/>
        </w:rPr>
        <w:t>_OUTPUT</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sidR="00502B98">
        <w:rPr>
          <w:rFonts w:eastAsia="新宋体" w:hint="eastAsia"/>
          <w:lang w:eastAsia="zh-CN"/>
        </w:rPr>
        <w:t>经过</w:t>
      </w:r>
      <w:r w:rsidR="00502B98">
        <w:rPr>
          <w:rFonts w:eastAsia="新宋体"/>
          <w:lang w:eastAsia="zh-CN"/>
        </w:rPr>
        <w:t>换算后</w:t>
      </w:r>
      <w:r w:rsidR="00502B98">
        <w:rPr>
          <w:rFonts w:eastAsia="新宋体" w:hint="eastAsia"/>
          <w:lang w:eastAsia="zh-CN"/>
        </w:rPr>
        <w:t>对应</w:t>
      </w:r>
      <w:r w:rsidR="00502B98">
        <w:rPr>
          <w:rFonts w:eastAsia="新宋体"/>
          <w:lang w:eastAsia="zh-CN"/>
        </w:rPr>
        <w:t>的</w:t>
      </w:r>
      <w:r w:rsidR="00502B98">
        <w:rPr>
          <w:rFonts w:eastAsia="新宋体"/>
          <w:lang w:eastAsia="zh-CN"/>
        </w:rPr>
        <w:t>bps</w:t>
      </w:r>
      <w:r w:rsidR="00AD085E">
        <w:rPr>
          <w:rFonts w:eastAsia="新宋体" w:hint="eastAsia"/>
          <w:lang w:eastAsia="zh-CN"/>
        </w:rPr>
        <w:t>（输出</w:t>
      </w:r>
      <w:r w:rsidR="00AD085E">
        <w:rPr>
          <w:rFonts w:eastAsia="新宋体"/>
          <w:lang w:eastAsia="zh-CN"/>
        </w:rPr>
        <w:t>到</w:t>
      </w:r>
      <w:r w:rsidR="00AD085E">
        <w:rPr>
          <w:rFonts w:eastAsia="新宋体" w:hint="eastAsia"/>
          <w:lang w:eastAsia="zh-CN"/>
        </w:rPr>
        <w:t>加法器</w:t>
      </w:r>
      <w:r w:rsidR="00AD085E">
        <w:rPr>
          <w:rFonts w:eastAsia="新宋体"/>
          <w:lang w:eastAsia="zh-CN"/>
        </w:rPr>
        <w:t>的值）</w:t>
      </w:r>
    </w:p>
    <w:p w:rsidR="00BF06C0" w:rsidRDefault="00BF06C0" w:rsidP="00BF06C0">
      <w:pPr>
        <w:pStyle w:val="4"/>
        <w:ind w:left="420"/>
        <w:rPr>
          <w:lang w:eastAsia="zh-CN"/>
        </w:rPr>
      </w:pPr>
      <w:bookmarkStart w:id="24" w:name="_Toc5714234"/>
      <w:r>
        <w:rPr>
          <w:rFonts w:hint="eastAsia"/>
          <w:lang w:eastAsia="zh-CN"/>
        </w:rPr>
        <w:t>4</w:t>
      </w:r>
      <w:r w:rsidR="000E0CAA">
        <w:rPr>
          <w:lang w:eastAsia="zh-CN"/>
        </w:rPr>
        <w:t>.3</w:t>
      </w:r>
      <w:r>
        <w:rPr>
          <w:lang w:eastAsia="zh-CN"/>
        </w:rPr>
        <w:t xml:space="preserve"> </w:t>
      </w:r>
      <w:r>
        <w:rPr>
          <w:rFonts w:hint="eastAsia"/>
          <w:lang w:eastAsia="zh-CN"/>
        </w:rPr>
        <w:t>预测者</w:t>
      </w:r>
      <w:r>
        <w:rPr>
          <w:lang w:eastAsia="zh-CN"/>
        </w:rPr>
        <w:t>/</w:t>
      </w:r>
      <w:r>
        <w:rPr>
          <w:rFonts w:hint="eastAsia"/>
          <w:lang w:eastAsia="zh-CN"/>
        </w:rPr>
        <w:t>投票机</w:t>
      </w:r>
      <w:bookmarkEnd w:id="24"/>
    </w:p>
    <w:p w:rsidR="009813A1" w:rsidRDefault="00E07B34" w:rsidP="00C21F2F">
      <w:pPr>
        <w:rPr>
          <w:rFonts w:eastAsia="新宋体"/>
          <w:lang w:eastAsia="zh-CN"/>
        </w:rPr>
      </w:pPr>
      <w:r>
        <w:rPr>
          <w:rFonts w:eastAsia="新宋体"/>
          <w:lang w:eastAsia="zh-CN"/>
        </w:rPr>
        <w:tab/>
      </w:r>
      <w:r w:rsidR="00EF690B">
        <w:rPr>
          <w:rFonts w:eastAsia="新宋体" w:hint="eastAsia"/>
          <w:lang w:eastAsia="zh-CN"/>
        </w:rPr>
        <w:t>投票在</w:t>
      </w:r>
      <w:r w:rsidR="00E82C03">
        <w:rPr>
          <w:rFonts w:eastAsia="新宋体"/>
          <w:lang w:eastAsia="zh-CN"/>
        </w:rPr>
        <w:t>于原来</w:t>
      </w:r>
      <w:r w:rsidR="00E82C03">
        <w:rPr>
          <w:rFonts w:eastAsia="新宋体"/>
          <w:lang w:eastAsia="zh-CN"/>
        </w:rPr>
        <w:t>sharkl5/roc1/orca</w:t>
      </w:r>
      <w:r w:rsidR="00E82C03">
        <w:rPr>
          <w:rFonts w:eastAsia="新宋体"/>
          <w:lang w:eastAsia="zh-CN"/>
        </w:rPr>
        <w:t>的</w:t>
      </w:r>
      <w:r w:rsidR="00E82C03">
        <w:rPr>
          <w:rFonts w:eastAsia="新宋体"/>
          <w:lang w:eastAsia="zh-CN"/>
        </w:rPr>
        <w:t>vote</w:t>
      </w:r>
      <w:r w:rsidR="00E82C03">
        <w:rPr>
          <w:rFonts w:eastAsia="新宋体"/>
          <w:lang w:eastAsia="zh-CN"/>
        </w:rPr>
        <w:t>模块</w:t>
      </w:r>
      <w:r w:rsidR="00EF690B">
        <w:rPr>
          <w:rFonts w:eastAsia="新宋体" w:hint="eastAsia"/>
          <w:lang w:eastAsia="zh-CN"/>
        </w:rPr>
        <w:t>基础</w:t>
      </w:r>
      <w:r w:rsidR="00EF690B">
        <w:rPr>
          <w:rFonts w:eastAsia="新宋体"/>
          <w:lang w:eastAsia="zh-CN"/>
        </w:rPr>
        <w:t>上</w:t>
      </w:r>
      <w:r w:rsidR="00E82C03">
        <w:rPr>
          <w:rFonts w:eastAsia="新宋体" w:hint="eastAsia"/>
          <w:lang w:eastAsia="zh-CN"/>
        </w:rPr>
        <w:t>实现</w:t>
      </w:r>
      <w:r w:rsidR="00E66B27">
        <w:rPr>
          <w:rFonts w:eastAsia="新宋体" w:hint="eastAsia"/>
          <w:lang w:eastAsia="zh-CN"/>
        </w:rPr>
        <w:t>。</w:t>
      </w:r>
      <w:r w:rsidR="00300A3B">
        <w:rPr>
          <w:rFonts w:eastAsia="新宋体" w:hint="eastAsia"/>
          <w:lang w:eastAsia="zh-CN"/>
        </w:rPr>
        <w:t>在</w:t>
      </w:r>
      <w:r w:rsidR="00300A3B">
        <w:rPr>
          <w:rFonts w:eastAsia="新宋体"/>
          <w:lang w:eastAsia="zh-CN"/>
        </w:rPr>
        <w:t>这里只包含</w:t>
      </w:r>
      <w:r w:rsidR="00300A3B">
        <w:rPr>
          <w:rFonts w:eastAsia="新宋体"/>
          <w:lang w:eastAsia="zh-CN"/>
        </w:rPr>
        <w:t>bandwidth</w:t>
      </w:r>
      <w:r w:rsidR="00300A3B">
        <w:rPr>
          <w:rFonts w:eastAsia="新宋体"/>
          <w:lang w:eastAsia="zh-CN"/>
        </w:rPr>
        <w:t>投票</w:t>
      </w:r>
      <w:r w:rsidR="00D730C1">
        <w:rPr>
          <w:rFonts w:eastAsia="新宋体" w:hint="eastAsia"/>
          <w:lang w:eastAsia="zh-CN"/>
        </w:rPr>
        <w:t>。</w:t>
      </w:r>
    </w:p>
    <w:p w:rsidR="00BB6985" w:rsidRDefault="00BB6985" w:rsidP="0014535F">
      <w:pPr>
        <w:ind w:firstLine="420"/>
        <w:rPr>
          <w:rFonts w:eastAsia="新宋体"/>
          <w:lang w:eastAsia="zh-CN"/>
        </w:rPr>
      </w:pPr>
    </w:p>
    <w:p w:rsidR="00B13D79" w:rsidRDefault="00B13D79" w:rsidP="0014535F">
      <w:pPr>
        <w:ind w:firstLine="420"/>
        <w:rPr>
          <w:rFonts w:eastAsia="新宋体"/>
          <w:lang w:eastAsia="zh-CN"/>
        </w:rPr>
      </w:pPr>
      <w:r>
        <w:rPr>
          <w:rFonts w:eastAsia="新宋体"/>
          <w:lang w:eastAsia="zh-CN"/>
        </w:rPr>
        <w:t xml:space="preserve">a </w:t>
      </w:r>
      <w:r>
        <w:rPr>
          <w:rFonts w:eastAsia="新宋体"/>
          <w:lang w:eastAsia="zh-CN"/>
        </w:rPr>
        <w:t>对于所有</w:t>
      </w:r>
      <w:r>
        <w:rPr>
          <w:rFonts w:eastAsia="新宋体"/>
          <w:lang w:eastAsia="zh-CN"/>
        </w:rPr>
        <w:t>master</w:t>
      </w:r>
      <w:r>
        <w:rPr>
          <w:rFonts w:eastAsia="新宋体"/>
          <w:lang w:eastAsia="zh-CN"/>
        </w:rPr>
        <w:t>，</w:t>
      </w:r>
      <w:r w:rsidR="00F50DB9">
        <w:rPr>
          <w:rFonts w:eastAsia="新宋体"/>
          <w:lang w:eastAsia="zh-CN"/>
        </w:rPr>
        <w:t xml:space="preserve"> </w:t>
      </w:r>
      <w:r>
        <w:rPr>
          <w:rFonts w:eastAsia="新宋体"/>
          <w:lang w:eastAsia="zh-CN"/>
        </w:rPr>
        <w:t>Bandwidth</w:t>
      </w:r>
      <w:r>
        <w:rPr>
          <w:rFonts w:eastAsia="新宋体"/>
          <w:lang w:eastAsia="zh-CN"/>
        </w:rPr>
        <w:t>投票代表</w:t>
      </w:r>
      <w:r>
        <w:rPr>
          <w:rFonts w:eastAsia="新宋体"/>
          <w:lang w:eastAsia="zh-CN"/>
        </w:rPr>
        <w:t>master</w:t>
      </w:r>
      <w:r>
        <w:rPr>
          <w:rFonts w:eastAsia="新宋体"/>
          <w:lang w:eastAsia="zh-CN"/>
        </w:rPr>
        <w:t>对自己当前状态</w:t>
      </w:r>
      <w:r>
        <w:rPr>
          <w:rFonts w:eastAsia="新宋体" w:hint="eastAsia"/>
          <w:lang w:eastAsia="zh-CN"/>
        </w:rPr>
        <w:t>下</w:t>
      </w:r>
      <w:r>
        <w:rPr>
          <w:rFonts w:eastAsia="新宋体"/>
          <w:lang w:eastAsia="zh-CN"/>
        </w:rPr>
        <w:t>的带宽做出预测，</w:t>
      </w:r>
      <w:r>
        <w:rPr>
          <w:rFonts w:eastAsia="新宋体" w:hint="eastAsia"/>
          <w:lang w:eastAsia="zh-CN"/>
        </w:rPr>
        <w:t>这种模式</w:t>
      </w:r>
      <w:r>
        <w:rPr>
          <w:rFonts w:eastAsia="新宋体"/>
          <w:lang w:eastAsia="zh-CN"/>
        </w:rPr>
        <w:t>应用于</w:t>
      </w:r>
      <w:r>
        <w:rPr>
          <w:rFonts w:eastAsia="新宋体"/>
          <w:lang w:eastAsia="zh-CN"/>
        </w:rPr>
        <w:t>master</w:t>
      </w:r>
      <w:r>
        <w:rPr>
          <w:rFonts w:eastAsia="新宋体"/>
          <w:lang w:eastAsia="zh-CN"/>
        </w:rPr>
        <w:t>不希望使用</w:t>
      </w:r>
      <w:r>
        <w:rPr>
          <w:rFonts w:eastAsia="新宋体" w:hint="eastAsia"/>
          <w:lang w:eastAsia="zh-CN"/>
        </w:rPr>
        <w:t>dfi</w:t>
      </w:r>
      <w:r>
        <w:rPr>
          <w:rFonts w:eastAsia="新宋体"/>
          <w:lang w:eastAsia="zh-CN"/>
        </w:rPr>
        <w:t>采集带宽的</w:t>
      </w:r>
      <w:r>
        <w:rPr>
          <w:rFonts w:eastAsia="新宋体" w:hint="eastAsia"/>
          <w:lang w:eastAsia="zh-CN"/>
        </w:rPr>
        <w:t>情况。</w:t>
      </w:r>
      <w:r>
        <w:rPr>
          <w:rFonts w:eastAsia="新宋体"/>
          <w:lang w:eastAsia="zh-CN"/>
        </w:rPr>
        <w:t>这种</w:t>
      </w:r>
      <w:r>
        <w:rPr>
          <w:rFonts w:eastAsia="新宋体" w:hint="eastAsia"/>
          <w:lang w:eastAsia="zh-CN"/>
        </w:rPr>
        <w:t>情况</w:t>
      </w:r>
      <w:r>
        <w:rPr>
          <w:rFonts w:eastAsia="新宋体"/>
          <w:lang w:eastAsia="zh-CN"/>
        </w:rPr>
        <w:t>往往是因为</w:t>
      </w:r>
      <w:r>
        <w:rPr>
          <w:rFonts w:eastAsia="新宋体" w:hint="eastAsia"/>
          <w:lang w:eastAsia="zh-CN"/>
        </w:rPr>
        <w:t>dfi</w:t>
      </w:r>
      <w:r>
        <w:rPr>
          <w:rFonts w:eastAsia="新宋体"/>
          <w:lang w:eastAsia="zh-CN"/>
        </w:rPr>
        <w:t>的统计窗口</w:t>
      </w:r>
      <w:r>
        <w:rPr>
          <w:rFonts w:eastAsia="新宋体" w:hint="eastAsia"/>
          <w:lang w:eastAsia="zh-CN"/>
        </w:rPr>
        <w:t>与</w:t>
      </w:r>
      <w:r>
        <w:rPr>
          <w:rFonts w:eastAsia="新宋体"/>
          <w:lang w:eastAsia="zh-CN"/>
        </w:rPr>
        <w:t>master</w:t>
      </w:r>
      <w:r>
        <w:rPr>
          <w:rFonts w:eastAsia="新宋体"/>
          <w:lang w:eastAsia="zh-CN"/>
        </w:rPr>
        <w:t>的带宽需求周期不匹配导致的采集值不可用。</w:t>
      </w:r>
    </w:p>
    <w:p w:rsidR="00221C4E" w:rsidRDefault="00221C4E" w:rsidP="0014535F">
      <w:pPr>
        <w:ind w:firstLine="420"/>
        <w:rPr>
          <w:rFonts w:eastAsia="新宋体"/>
          <w:lang w:eastAsia="zh-CN"/>
        </w:rPr>
      </w:pPr>
    </w:p>
    <w:p w:rsidR="009072D9" w:rsidRPr="00BF06C0" w:rsidRDefault="009072D9" w:rsidP="00C21F2F">
      <w:pPr>
        <w:rPr>
          <w:rFonts w:eastAsia="新宋体"/>
          <w:lang w:eastAsia="zh-CN"/>
        </w:rPr>
      </w:pPr>
      <w:r>
        <w:rPr>
          <w:rFonts w:eastAsia="新宋体"/>
          <w:lang w:eastAsia="zh-CN"/>
        </w:rPr>
        <w:tab/>
      </w:r>
      <w:r w:rsidR="00221C4E">
        <w:rPr>
          <w:rFonts w:eastAsia="新宋体"/>
          <w:lang w:eastAsia="zh-CN"/>
        </w:rPr>
        <w:t xml:space="preserve">b </w:t>
      </w:r>
      <w:r>
        <w:rPr>
          <w:rFonts w:eastAsia="新宋体" w:hint="eastAsia"/>
          <w:lang w:eastAsia="zh-CN"/>
        </w:rPr>
        <w:t>投票机</w:t>
      </w:r>
      <w:r w:rsidR="00A539E0">
        <w:rPr>
          <w:rFonts w:eastAsia="新宋体" w:hint="eastAsia"/>
          <w:lang w:eastAsia="zh-CN"/>
        </w:rPr>
        <w:t>对</w:t>
      </w:r>
      <w:r w:rsidR="00A539E0">
        <w:rPr>
          <w:rFonts w:eastAsia="新宋体"/>
          <w:lang w:eastAsia="zh-CN"/>
        </w:rPr>
        <w:t>每个</w:t>
      </w:r>
      <w:r w:rsidR="00A539E0">
        <w:rPr>
          <w:rFonts w:eastAsia="新宋体"/>
          <w:lang w:eastAsia="zh-CN"/>
        </w:rPr>
        <w:t>matser</w:t>
      </w:r>
      <w:r w:rsidR="005E1679">
        <w:rPr>
          <w:rFonts w:eastAsia="新宋体"/>
          <w:lang w:eastAsia="zh-CN"/>
        </w:rPr>
        <w:t>都有</w:t>
      </w:r>
      <w:r w:rsidR="00950CBF">
        <w:rPr>
          <w:rFonts w:eastAsia="新宋体" w:hint="eastAsia"/>
          <w:lang w:eastAsia="zh-CN"/>
        </w:rPr>
        <w:t>自己</w:t>
      </w:r>
      <w:r w:rsidR="00950CBF">
        <w:rPr>
          <w:rFonts w:eastAsia="新宋体"/>
          <w:lang w:eastAsia="zh-CN"/>
        </w:rPr>
        <w:t>的</w:t>
      </w:r>
      <w:r w:rsidR="00A539E0">
        <w:rPr>
          <w:rFonts w:eastAsia="新宋体"/>
          <w:lang w:eastAsia="zh-CN"/>
        </w:rPr>
        <w:t>enable</w:t>
      </w:r>
      <w:r w:rsidR="007B73F4">
        <w:rPr>
          <w:rFonts w:eastAsia="新宋体"/>
          <w:lang w:eastAsia="zh-CN"/>
        </w:rPr>
        <w:t>位</w:t>
      </w:r>
    </w:p>
    <w:p w:rsidR="00B533EB" w:rsidRDefault="00207137" w:rsidP="00C21F2F">
      <w:pPr>
        <w:rPr>
          <w:rFonts w:eastAsia="新宋体"/>
          <w:lang w:eastAsia="zh-CN"/>
        </w:rPr>
      </w:pPr>
      <w:r>
        <w:rPr>
          <w:rFonts w:eastAsia="新宋体"/>
          <w:lang w:eastAsia="zh-CN"/>
        </w:rPr>
        <w:tab/>
      </w:r>
      <w:r w:rsidR="004D3F60">
        <w:rPr>
          <w:rFonts w:eastAsia="新宋体"/>
          <w:lang w:eastAsia="zh-CN"/>
        </w:rPr>
        <w:t>BW</w:t>
      </w:r>
      <w:r w:rsidR="004D3F60">
        <w:rPr>
          <w:rFonts w:eastAsia="新宋体" w:hint="eastAsia"/>
          <w:lang w:eastAsia="zh-CN"/>
        </w:rPr>
        <w:t>_</w:t>
      </w:r>
      <w:r>
        <w:rPr>
          <w:rFonts w:eastAsia="新宋体"/>
          <w:lang w:eastAsia="zh-CN"/>
        </w:rPr>
        <w:t>VOTE</w:t>
      </w:r>
      <w:r>
        <w:rPr>
          <w:rFonts w:eastAsia="新宋体" w:hint="eastAsia"/>
          <w:lang w:eastAsia="zh-CN"/>
        </w:rPr>
        <w:t>_</w:t>
      </w:r>
      <w:r>
        <w:rPr>
          <w:rFonts w:eastAsia="新宋体"/>
          <w:lang w:eastAsia="zh-CN"/>
        </w:rPr>
        <w:t>MATSERn_EN</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/enable</w:t>
      </w:r>
    </w:p>
    <w:p w:rsidR="00A64D1E" w:rsidRDefault="00207137" w:rsidP="00930F9C">
      <w:pPr>
        <w:rPr>
          <w:rFonts w:eastAsia="新宋体"/>
          <w:lang w:eastAsia="zh-CN"/>
        </w:rPr>
      </w:pPr>
      <w:r>
        <w:rPr>
          <w:rFonts w:eastAsia="新宋体"/>
          <w:lang w:eastAsia="zh-CN"/>
        </w:rPr>
        <w:lastRenderedPageBreak/>
        <w:tab/>
      </w:r>
    </w:p>
    <w:p w:rsidR="00A64D1E" w:rsidRDefault="00930F9C" w:rsidP="00207137">
      <w:pPr>
        <w:ind w:firstLine="420"/>
        <w:rPr>
          <w:rFonts w:eastAsia="新宋体"/>
          <w:lang w:eastAsia="zh-CN"/>
        </w:rPr>
      </w:pPr>
      <w:r>
        <w:rPr>
          <w:rFonts w:eastAsia="新宋体"/>
          <w:lang w:eastAsia="zh-CN"/>
        </w:rPr>
        <w:t>c</w:t>
      </w:r>
      <w:r w:rsidR="00A64D1E">
        <w:rPr>
          <w:rFonts w:eastAsia="新宋体"/>
          <w:lang w:eastAsia="zh-CN"/>
        </w:rPr>
        <w:t xml:space="preserve"> </w:t>
      </w:r>
      <w:r w:rsidR="00DD5880">
        <w:rPr>
          <w:rFonts w:eastAsia="新宋体"/>
          <w:lang w:eastAsia="zh-CN"/>
        </w:rPr>
        <w:t>bandwidth</w:t>
      </w:r>
      <w:r w:rsidR="00DF45A9">
        <w:rPr>
          <w:rFonts w:eastAsia="新宋体" w:hint="eastAsia"/>
          <w:lang w:eastAsia="zh-CN"/>
        </w:rPr>
        <w:t>投票值</w:t>
      </w:r>
      <w:r w:rsidR="00DF45A9">
        <w:rPr>
          <w:rFonts w:eastAsia="新宋体"/>
          <w:lang w:eastAsia="zh-CN"/>
        </w:rPr>
        <w:t>使用</w:t>
      </w:r>
      <w:r w:rsidR="00DF45A9">
        <w:rPr>
          <w:rFonts w:eastAsia="新宋体"/>
          <w:lang w:eastAsia="zh-CN"/>
        </w:rPr>
        <w:t>bps</w:t>
      </w:r>
      <w:r w:rsidR="00DF45A9">
        <w:rPr>
          <w:rFonts w:eastAsia="新宋体"/>
          <w:lang w:eastAsia="zh-CN"/>
        </w:rPr>
        <w:t>作为单位</w:t>
      </w:r>
      <w:r w:rsidR="002D6EE8">
        <w:rPr>
          <w:rFonts w:eastAsia="新宋体" w:hint="eastAsia"/>
          <w:lang w:eastAsia="zh-CN"/>
        </w:rPr>
        <w:t>，注意</w:t>
      </w:r>
      <w:r w:rsidR="002D6EE8">
        <w:rPr>
          <w:rFonts w:eastAsia="新宋体"/>
          <w:lang w:eastAsia="zh-CN"/>
        </w:rPr>
        <w:t>采集器的值</w:t>
      </w:r>
      <w:r w:rsidR="002D6EE8">
        <w:rPr>
          <w:rFonts w:eastAsia="新宋体" w:hint="eastAsia"/>
          <w:lang w:eastAsia="zh-CN"/>
        </w:rPr>
        <w:t>也</w:t>
      </w:r>
      <w:r w:rsidR="002D6EE8">
        <w:rPr>
          <w:rFonts w:eastAsia="新宋体"/>
          <w:lang w:eastAsia="zh-CN"/>
        </w:rPr>
        <w:t>会换算成</w:t>
      </w:r>
      <w:r w:rsidR="002D6EE8">
        <w:rPr>
          <w:rFonts w:eastAsia="新宋体"/>
          <w:lang w:eastAsia="zh-CN"/>
        </w:rPr>
        <w:t>bps</w:t>
      </w:r>
      <w:r w:rsidR="002D6EE8">
        <w:rPr>
          <w:rFonts w:eastAsia="新宋体" w:hint="eastAsia"/>
          <w:lang w:eastAsia="zh-CN"/>
        </w:rPr>
        <w:t>再</w:t>
      </w:r>
      <w:r w:rsidR="002D6EE8">
        <w:rPr>
          <w:rFonts w:eastAsia="新宋体"/>
          <w:lang w:eastAsia="zh-CN"/>
        </w:rPr>
        <w:t>与投票器的值一起参与计算</w:t>
      </w:r>
      <w:r w:rsidR="00DD5880">
        <w:rPr>
          <w:rFonts w:eastAsia="新宋体" w:hint="eastAsia"/>
          <w:lang w:eastAsia="zh-CN"/>
        </w:rPr>
        <w:t>。</w:t>
      </w:r>
    </w:p>
    <w:p w:rsidR="00FC0313" w:rsidRDefault="008A036E" w:rsidP="00FC0313">
      <w:pPr>
        <w:ind w:firstLine="420"/>
        <w:rPr>
          <w:rFonts w:eastAsia="新宋体"/>
          <w:lang w:eastAsia="zh-CN"/>
        </w:rPr>
      </w:pPr>
      <w:r>
        <w:rPr>
          <w:rFonts w:eastAsia="新宋体"/>
          <w:lang w:eastAsia="zh-CN"/>
        </w:rPr>
        <w:t>BW</w:t>
      </w:r>
      <w:r>
        <w:rPr>
          <w:rFonts w:eastAsia="新宋体" w:hint="eastAsia"/>
          <w:lang w:eastAsia="zh-CN"/>
        </w:rPr>
        <w:t>_</w:t>
      </w:r>
      <w:r w:rsidR="00FC0313">
        <w:rPr>
          <w:rFonts w:eastAsia="新宋体"/>
          <w:lang w:eastAsia="zh-CN"/>
        </w:rPr>
        <w:t>VOTE</w:t>
      </w:r>
      <w:r w:rsidR="00280949">
        <w:rPr>
          <w:rFonts w:eastAsia="新宋体" w:hint="eastAsia"/>
          <w:lang w:eastAsia="zh-CN"/>
        </w:rPr>
        <w:t>_MASTERn__</w:t>
      </w:r>
      <w:r w:rsidR="00280949">
        <w:rPr>
          <w:rFonts w:eastAsia="新宋体"/>
          <w:lang w:eastAsia="zh-CN"/>
        </w:rPr>
        <w:t>VALUE</w:t>
      </w:r>
      <w:r w:rsidR="00FC0313">
        <w:rPr>
          <w:rFonts w:eastAsia="新宋体" w:hint="eastAsia"/>
          <w:lang w:eastAsia="zh-CN"/>
        </w:rPr>
        <w:t>（</w:t>
      </w:r>
      <w:r w:rsidR="00FC0313">
        <w:rPr>
          <w:rFonts w:eastAsia="新宋体" w:hint="eastAsia"/>
          <w:lang w:eastAsia="zh-CN"/>
        </w:rPr>
        <w:t>rw</w:t>
      </w:r>
      <w:r w:rsidR="00FC0313">
        <w:rPr>
          <w:rFonts w:eastAsia="新宋体"/>
          <w:lang w:eastAsia="zh-CN"/>
        </w:rPr>
        <w:t>）</w:t>
      </w:r>
      <w:r w:rsidR="00FC0313">
        <w:rPr>
          <w:rFonts w:eastAsia="新宋体" w:hint="eastAsia"/>
          <w:lang w:eastAsia="zh-CN"/>
        </w:rPr>
        <w:t>/</w:t>
      </w:r>
      <w:r w:rsidR="00FC0313">
        <w:rPr>
          <w:rFonts w:eastAsia="新宋体"/>
          <w:lang w:eastAsia="zh-CN"/>
        </w:rPr>
        <w:t>/bandwidth</w:t>
      </w:r>
      <w:r w:rsidR="00FC0313">
        <w:rPr>
          <w:rFonts w:eastAsia="新宋体"/>
          <w:lang w:eastAsia="zh-CN"/>
        </w:rPr>
        <w:t>投票</w:t>
      </w:r>
      <w:r w:rsidR="00280949">
        <w:rPr>
          <w:rFonts w:eastAsia="新宋体"/>
          <w:lang w:eastAsia="zh-CN"/>
        </w:rPr>
        <w:t>value</w:t>
      </w:r>
    </w:p>
    <w:p w:rsidR="0014535F" w:rsidRPr="00606228" w:rsidRDefault="0014535F" w:rsidP="00207137">
      <w:pPr>
        <w:ind w:firstLine="420"/>
        <w:rPr>
          <w:rFonts w:eastAsia="新宋体"/>
          <w:lang w:eastAsia="zh-CN"/>
        </w:rPr>
      </w:pPr>
    </w:p>
    <w:p w:rsidR="0014535F" w:rsidRDefault="00E627ED" w:rsidP="00207137">
      <w:pPr>
        <w:ind w:firstLine="420"/>
        <w:rPr>
          <w:rFonts w:eastAsia="新宋体"/>
          <w:lang w:eastAsia="zh-CN"/>
        </w:rPr>
      </w:pPr>
      <w:r>
        <w:rPr>
          <w:rFonts w:eastAsia="新宋体"/>
          <w:lang w:eastAsia="zh-CN"/>
        </w:rPr>
        <w:t>d</w:t>
      </w:r>
      <w:r w:rsidR="005F0B49">
        <w:rPr>
          <w:rFonts w:eastAsia="新宋体"/>
          <w:lang w:eastAsia="zh-CN"/>
        </w:rPr>
        <w:t xml:space="preserve"> </w:t>
      </w:r>
      <w:r w:rsidR="00B013C2">
        <w:rPr>
          <w:rFonts w:eastAsia="新宋体"/>
          <w:lang w:eastAsia="zh-CN"/>
        </w:rPr>
        <w:t>Hw mode</w:t>
      </w:r>
      <w:r w:rsidR="00B013C2">
        <w:rPr>
          <w:rFonts w:eastAsia="新宋体" w:hint="eastAsia"/>
          <w:lang w:eastAsia="zh-CN"/>
        </w:rPr>
        <w:t>的</w:t>
      </w:r>
      <w:r w:rsidR="00B013C2">
        <w:rPr>
          <w:rFonts w:eastAsia="新宋体"/>
          <w:lang w:eastAsia="zh-CN"/>
        </w:rPr>
        <w:t>逻辑</w:t>
      </w:r>
    </w:p>
    <w:p w:rsidR="00431FBC" w:rsidRDefault="00431FBC" w:rsidP="00431FBC">
      <w:pPr>
        <w:rPr>
          <w:rFonts w:eastAsia="新宋体"/>
          <w:lang w:eastAsia="zh-CN"/>
        </w:rPr>
      </w:pPr>
      <w:r>
        <w:rPr>
          <w:rFonts w:eastAsia="新宋体"/>
          <w:lang w:eastAsia="zh-CN"/>
        </w:rPr>
        <w:tab/>
      </w:r>
      <w:r>
        <w:rPr>
          <w:rFonts w:eastAsia="新宋体" w:hint="eastAsia"/>
          <w:lang w:eastAsia="zh-CN"/>
        </w:rPr>
        <w:t>某些</w:t>
      </w:r>
      <w:r>
        <w:rPr>
          <w:rFonts w:eastAsia="新宋体"/>
          <w:lang w:eastAsia="zh-CN"/>
        </w:rPr>
        <w:t>master</w:t>
      </w:r>
      <w:r>
        <w:rPr>
          <w:rFonts w:eastAsia="新宋体"/>
          <w:lang w:eastAsia="zh-CN"/>
        </w:rPr>
        <w:t>应该能支持以</w:t>
      </w:r>
      <w:r w:rsidR="009D629F">
        <w:rPr>
          <w:rFonts w:eastAsia="新宋体" w:hint="eastAsia"/>
          <w:lang w:eastAsia="zh-CN"/>
        </w:rPr>
        <w:t>特殊</w:t>
      </w:r>
      <w:r w:rsidR="009D629F">
        <w:rPr>
          <w:rFonts w:eastAsia="新宋体"/>
          <w:lang w:eastAsia="zh-CN"/>
        </w:rPr>
        <w:t>的</w:t>
      </w:r>
      <w:r>
        <w:rPr>
          <w:rFonts w:eastAsia="新宋体"/>
          <w:lang w:eastAsia="zh-CN"/>
        </w:rPr>
        <w:t>硬件</w:t>
      </w:r>
      <w:r w:rsidR="0051721A">
        <w:rPr>
          <w:rFonts w:eastAsia="新宋体" w:hint="eastAsia"/>
          <w:lang w:eastAsia="zh-CN"/>
        </w:rPr>
        <w:t>信号</w:t>
      </w:r>
      <w:r>
        <w:rPr>
          <w:rFonts w:eastAsia="新宋体"/>
          <w:lang w:eastAsia="zh-CN"/>
        </w:rPr>
        <w:t>来触发投票是否有效</w:t>
      </w:r>
      <w:r w:rsidR="00904B25">
        <w:rPr>
          <w:rFonts w:eastAsia="新宋体" w:hint="eastAsia"/>
          <w:lang w:eastAsia="zh-CN"/>
        </w:rPr>
        <w:t>，</w:t>
      </w:r>
      <w:r w:rsidR="00904B25">
        <w:rPr>
          <w:rFonts w:eastAsia="新宋体"/>
          <w:lang w:eastAsia="zh-CN"/>
        </w:rPr>
        <w:t>我们需要将</w:t>
      </w:r>
      <w:r w:rsidR="00904B25">
        <w:rPr>
          <w:rFonts w:eastAsia="新宋体"/>
          <w:lang w:eastAsia="zh-CN"/>
        </w:rPr>
        <w:t>HW mode</w:t>
      </w:r>
      <w:r w:rsidR="00904B25">
        <w:rPr>
          <w:rFonts w:eastAsia="新宋体"/>
          <w:lang w:eastAsia="zh-CN"/>
        </w:rPr>
        <w:t>置</w:t>
      </w:r>
      <w:r w:rsidR="00904B25">
        <w:rPr>
          <w:rFonts w:eastAsia="新宋体" w:hint="eastAsia"/>
          <w:lang w:eastAsia="zh-CN"/>
        </w:rPr>
        <w:t>位来使这个</w:t>
      </w:r>
      <w:r w:rsidR="00904B25">
        <w:rPr>
          <w:rFonts w:eastAsia="新宋体"/>
          <w:lang w:eastAsia="zh-CN"/>
        </w:rPr>
        <w:t>机制生效。</w:t>
      </w:r>
    </w:p>
    <w:p w:rsidR="00431FBC" w:rsidRDefault="00431FBC" w:rsidP="00431FBC">
      <w:pPr>
        <w:rPr>
          <w:rFonts w:eastAsia="新宋体"/>
          <w:lang w:eastAsia="zh-CN"/>
        </w:rPr>
      </w:pPr>
      <w:r>
        <w:rPr>
          <w:rFonts w:eastAsia="新宋体"/>
          <w:lang w:eastAsia="zh-CN"/>
        </w:rPr>
        <w:tab/>
      </w:r>
      <w:r w:rsidR="00C854E0">
        <w:rPr>
          <w:rFonts w:eastAsia="新宋体"/>
          <w:lang w:eastAsia="zh-CN"/>
        </w:rPr>
        <w:t>BW</w:t>
      </w:r>
      <w:r w:rsidR="00C854E0">
        <w:rPr>
          <w:rFonts w:eastAsia="新宋体" w:hint="eastAsia"/>
          <w:lang w:eastAsia="zh-CN"/>
        </w:rPr>
        <w:t>_</w:t>
      </w:r>
      <w:r>
        <w:rPr>
          <w:rFonts w:eastAsia="新宋体"/>
          <w:lang w:eastAsia="zh-CN"/>
        </w:rPr>
        <w:t>VOTE</w:t>
      </w:r>
      <w:r>
        <w:rPr>
          <w:rFonts w:eastAsia="新宋体" w:hint="eastAsia"/>
          <w:lang w:eastAsia="zh-CN"/>
        </w:rPr>
        <w:t>_MASTERn_</w:t>
      </w:r>
      <w:r w:rsidR="000B2044">
        <w:rPr>
          <w:rFonts w:eastAsia="新宋体"/>
          <w:lang w:eastAsia="zh-CN"/>
        </w:rPr>
        <w:t>HW</w:t>
      </w:r>
      <w:r w:rsidR="000B2044">
        <w:rPr>
          <w:rFonts w:eastAsia="新宋体" w:hint="eastAsia"/>
          <w:lang w:eastAsia="zh-CN"/>
        </w:rPr>
        <w:t>_</w:t>
      </w:r>
      <w:r w:rsidR="000B2044">
        <w:rPr>
          <w:rFonts w:eastAsia="新宋体"/>
          <w:lang w:eastAsia="zh-CN"/>
        </w:rPr>
        <w:t>MODE</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/bandwidth</w:t>
      </w:r>
      <w:r>
        <w:rPr>
          <w:rFonts w:eastAsia="新宋体"/>
          <w:lang w:eastAsia="zh-CN"/>
        </w:rPr>
        <w:t>投票</w:t>
      </w:r>
      <w:r w:rsidR="000B2044">
        <w:rPr>
          <w:rFonts w:eastAsia="新宋体" w:hint="eastAsia"/>
          <w:lang w:eastAsia="zh-CN"/>
        </w:rPr>
        <w:t>使用</w:t>
      </w:r>
      <w:r w:rsidR="000B2044">
        <w:rPr>
          <w:rFonts w:eastAsia="新宋体"/>
          <w:lang w:eastAsia="zh-CN"/>
        </w:rPr>
        <w:t>HW mode</w:t>
      </w:r>
      <w:r w:rsidR="00E006B1">
        <w:rPr>
          <w:rFonts w:eastAsia="新宋体" w:hint="eastAsia"/>
          <w:lang w:eastAsia="zh-CN"/>
        </w:rPr>
        <w:t>。</w:t>
      </w:r>
    </w:p>
    <w:p w:rsidR="00BB6985" w:rsidRDefault="00E612B9" w:rsidP="00431FBC">
      <w:pPr>
        <w:rPr>
          <w:rFonts w:eastAsia="新宋体"/>
          <w:lang w:eastAsia="zh-CN"/>
        </w:rPr>
      </w:pPr>
      <w:r>
        <w:rPr>
          <w:rFonts w:eastAsia="新宋体"/>
          <w:lang w:eastAsia="zh-CN"/>
        </w:rPr>
        <w:tab/>
      </w:r>
      <w:r w:rsidR="00695641">
        <w:rPr>
          <w:rFonts w:eastAsia="新宋体" w:hint="eastAsia"/>
          <w:lang w:eastAsia="zh-CN"/>
        </w:rPr>
        <w:t>每个</w:t>
      </w:r>
      <w:r w:rsidR="00695641">
        <w:rPr>
          <w:rFonts w:eastAsia="新宋体"/>
          <w:lang w:eastAsia="zh-CN"/>
        </w:rPr>
        <w:t>master</w:t>
      </w:r>
      <w:r w:rsidR="00695641">
        <w:rPr>
          <w:rFonts w:eastAsia="新宋体"/>
          <w:lang w:eastAsia="zh-CN"/>
        </w:rPr>
        <w:t>的</w:t>
      </w:r>
      <w:r w:rsidR="00AF7220">
        <w:rPr>
          <w:rFonts w:eastAsia="新宋体"/>
          <w:lang w:eastAsia="zh-CN"/>
        </w:rPr>
        <w:t>enable</w:t>
      </w:r>
      <w:r w:rsidR="00AF7220">
        <w:rPr>
          <w:rFonts w:eastAsia="新宋体"/>
          <w:lang w:eastAsia="zh-CN"/>
        </w:rPr>
        <w:t>位与</w:t>
      </w:r>
      <w:r w:rsidR="00AF7220">
        <w:rPr>
          <w:rFonts w:eastAsia="新宋体"/>
          <w:lang w:eastAsia="zh-CN"/>
        </w:rPr>
        <w:t>HW mode</w:t>
      </w:r>
      <w:r w:rsidR="00AF7220">
        <w:rPr>
          <w:rFonts w:eastAsia="新宋体"/>
          <w:lang w:eastAsia="zh-CN"/>
        </w:rPr>
        <w:t>的逻辑关系应该如下图所示</w:t>
      </w:r>
      <w:r w:rsidR="00AF7220">
        <w:rPr>
          <w:rFonts w:eastAsia="新宋体" w:hint="eastAsia"/>
          <w:lang w:eastAsia="zh-CN"/>
        </w:rPr>
        <w:t>。</w:t>
      </w:r>
    </w:p>
    <w:tbl>
      <w:tblPr>
        <w:tblW w:w="5802" w:type="dxa"/>
        <w:jc w:val="center"/>
        <w:tblLook w:val="04A0" w:firstRow="1" w:lastRow="0" w:firstColumn="1" w:lastColumn="0" w:noHBand="0" w:noVBand="1"/>
      </w:tblPr>
      <w:tblGrid>
        <w:gridCol w:w="1420"/>
        <w:gridCol w:w="1405"/>
        <w:gridCol w:w="1418"/>
        <w:gridCol w:w="1559"/>
      </w:tblGrid>
      <w:tr w:rsidR="004579F6" w:rsidRPr="004579F6" w:rsidTr="004579F6">
        <w:trPr>
          <w:trHeight w:val="285"/>
          <w:jc w:val="center"/>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VOTE_EN</w:t>
            </w:r>
          </w:p>
        </w:tc>
        <w:tc>
          <w:tcPr>
            <w:tcW w:w="1405" w:type="dxa"/>
            <w:tcBorders>
              <w:top w:val="single" w:sz="8" w:space="0" w:color="auto"/>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HW_MODE</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Hw sigal</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output</w:t>
            </w:r>
          </w:p>
        </w:tc>
      </w:tr>
      <w:tr w:rsidR="004579F6" w:rsidRPr="004579F6" w:rsidTr="004579F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0</w:t>
            </w:r>
          </w:p>
        </w:tc>
        <w:tc>
          <w:tcPr>
            <w:tcW w:w="1405"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X</w:t>
            </w:r>
          </w:p>
        </w:tc>
        <w:tc>
          <w:tcPr>
            <w:tcW w:w="1418"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X</w:t>
            </w:r>
          </w:p>
        </w:tc>
        <w:tc>
          <w:tcPr>
            <w:tcW w:w="1559"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no</w:t>
            </w:r>
          </w:p>
        </w:tc>
      </w:tr>
      <w:tr w:rsidR="004579F6" w:rsidRPr="004579F6" w:rsidTr="004579F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05"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0</w:t>
            </w:r>
          </w:p>
        </w:tc>
        <w:tc>
          <w:tcPr>
            <w:tcW w:w="1418"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X</w:t>
            </w:r>
          </w:p>
        </w:tc>
        <w:tc>
          <w:tcPr>
            <w:tcW w:w="1559"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yes</w:t>
            </w:r>
          </w:p>
        </w:tc>
      </w:tr>
      <w:tr w:rsidR="004579F6" w:rsidRPr="004579F6" w:rsidTr="004579F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05"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18"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559"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yes</w:t>
            </w:r>
          </w:p>
        </w:tc>
      </w:tr>
      <w:tr w:rsidR="004579F6" w:rsidRPr="004579F6" w:rsidTr="004579F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05"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18"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0</w:t>
            </w:r>
          </w:p>
        </w:tc>
        <w:tc>
          <w:tcPr>
            <w:tcW w:w="1559" w:type="dxa"/>
            <w:tcBorders>
              <w:top w:val="nil"/>
              <w:left w:val="nil"/>
              <w:bottom w:val="single" w:sz="8" w:space="0" w:color="auto"/>
              <w:right w:val="single" w:sz="8" w:space="0" w:color="auto"/>
            </w:tcBorders>
            <w:shd w:val="clear" w:color="auto" w:fill="auto"/>
            <w:noWrap/>
            <w:vAlign w:val="center"/>
            <w:hideMark/>
          </w:tcPr>
          <w:p w:rsidR="004579F6" w:rsidRPr="004579F6" w:rsidRDefault="004579F6" w:rsidP="004579F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no</w:t>
            </w:r>
          </w:p>
        </w:tc>
      </w:tr>
    </w:tbl>
    <w:p w:rsidR="004579F6" w:rsidRDefault="004579F6" w:rsidP="00431FBC">
      <w:pPr>
        <w:rPr>
          <w:rFonts w:eastAsia="新宋体"/>
          <w:lang w:eastAsia="zh-CN"/>
        </w:rPr>
      </w:pPr>
    </w:p>
    <w:p w:rsidR="00431FBC" w:rsidRDefault="0051721A" w:rsidP="00BB6985">
      <w:pPr>
        <w:ind w:firstLine="420"/>
        <w:rPr>
          <w:rFonts w:eastAsia="新宋体"/>
          <w:lang w:eastAsia="zh-CN"/>
        </w:rPr>
      </w:pPr>
      <w:r>
        <w:rPr>
          <w:rFonts w:eastAsia="新宋体" w:hint="eastAsia"/>
          <w:lang w:eastAsia="zh-CN"/>
        </w:rPr>
        <w:t>当</w:t>
      </w:r>
      <w:r>
        <w:rPr>
          <w:rFonts w:eastAsia="新宋体"/>
          <w:lang w:eastAsia="zh-CN"/>
        </w:rPr>
        <w:t>HW mode</w:t>
      </w:r>
      <w:r>
        <w:rPr>
          <w:rFonts w:eastAsia="新宋体" w:hint="eastAsia"/>
          <w:lang w:eastAsia="zh-CN"/>
        </w:rPr>
        <w:t>打开</w:t>
      </w:r>
      <w:r>
        <w:rPr>
          <w:rFonts w:eastAsia="新宋体"/>
          <w:lang w:eastAsia="zh-CN"/>
        </w:rPr>
        <w:t>时，</w:t>
      </w:r>
      <w:r>
        <w:rPr>
          <w:rFonts w:eastAsia="新宋体" w:hint="eastAsia"/>
          <w:lang w:eastAsia="zh-CN"/>
        </w:rPr>
        <w:t>根据</w:t>
      </w:r>
      <w:r>
        <w:rPr>
          <w:rFonts w:eastAsia="新宋体"/>
          <w:lang w:eastAsia="zh-CN"/>
        </w:rPr>
        <w:t>对应硬件信号</w:t>
      </w:r>
      <w:r>
        <w:rPr>
          <w:rFonts w:eastAsia="新宋体" w:hint="eastAsia"/>
          <w:lang w:eastAsia="zh-CN"/>
        </w:rPr>
        <w:t>的</w:t>
      </w:r>
      <w:r>
        <w:rPr>
          <w:rFonts w:eastAsia="新宋体"/>
          <w:lang w:eastAsia="zh-CN"/>
        </w:rPr>
        <w:t>动态变化来决定投票是否生效。</w:t>
      </w:r>
    </w:p>
    <w:p w:rsidR="00EE27E9" w:rsidRDefault="00EE27E9" w:rsidP="00431FBC">
      <w:pPr>
        <w:rPr>
          <w:rFonts w:eastAsia="新宋体"/>
          <w:lang w:eastAsia="zh-CN"/>
        </w:rPr>
      </w:pPr>
    </w:p>
    <w:p w:rsidR="00EE27E9" w:rsidRPr="00431FBC" w:rsidRDefault="00EE27E9" w:rsidP="00431FBC">
      <w:pPr>
        <w:rPr>
          <w:rFonts w:eastAsia="新宋体"/>
          <w:lang w:eastAsia="zh-CN"/>
        </w:rPr>
      </w:pPr>
      <w:r>
        <w:rPr>
          <w:rFonts w:eastAsia="新宋体"/>
          <w:lang w:eastAsia="zh-CN"/>
        </w:rPr>
        <w:tab/>
      </w:r>
      <w:r w:rsidR="00D52C6D">
        <w:rPr>
          <w:rFonts w:eastAsia="新宋体"/>
          <w:lang w:eastAsia="zh-CN"/>
        </w:rPr>
        <w:t>e</w:t>
      </w:r>
      <w:r>
        <w:rPr>
          <w:rFonts w:eastAsia="新宋体"/>
          <w:lang w:eastAsia="zh-CN"/>
        </w:rPr>
        <w:t xml:space="preserve"> </w:t>
      </w:r>
      <w:r>
        <w:rPr>
          <w:rFonts w:eastAsia="新宋体" w:hint="eastAsia"/>
          <w:lang w:eastAsia="zh-CN"/>
        </w:rPr>
        <w:t>投票</w:t>
      </w:r>
      <w:r>
        <w:rPr>
          <w:rFonts w:eastAsia="新宋体"/>
          <w:lang w:eastAsia="zh-CN"/>
        </w:rPr>
        <w:t>机需要支持</w:t>
      </w:r>
      <w:r>
        <w:rPr>
          <w:rFonts w:eastAsia="新宋体" w:hint="eastAsia"/>
          <w:lang w:eastAsia="zh-CN"/>
        </w:rPr>
        <w:t>动态</w:t>
      </w:r>
      <w:r>
        <w:rPr>
          <w:rFonts w:eastAsia="新宋体"/>
          <w:lang w:eastAsia="zh-CN"/>
        </w:rPr>
        <w:t>改变</w:t>
      </w:r>
      <w:r>
        <w:rPr>
          <w:rFonts w:eastAsia="新宋体" w:hint="eastAsia"/>
          <w:lang w:eastAsia="zh-CN"/>
        </w:rPr>
        <w:t>投票</w:t>
      </w:r>
      <w:r>
        <w:rPr>
          <w:rFonts w:eastAsia="新宋体"/>
          <w:lang w:eastAsia="zh-CN"/>
        </w:rPr>
        <w:t>值，也就是不</w:t>
      </w:r>
      <w:r>
        <w:rPr>
          <w:rFonts w:eastAsia="新宋体"/>
          <w:lang w:eastAsia="zh-CN"/>
        </w:rPr>
        <w:t>reset</w:t>
      </w:r>
      <w:r w:rsidR="00E250A8">
        <w:rPr>
          <w:rFonts w:eastAsia="新宋体"/>
          <w:lang w:eastAsia="zh-CN"/>
        </w:rPr>
        <w:t xml:space="preserve"> </w:t>
      </w:r>
      <w:r>
        <w:rPr>
          <w:rFonts w:eastAsia="新宋体"/>
          <w:lang w:eastAsia="zh-CN"/>
        </w:rPr>
        <w:t>enable</w:t>
      </w:r>
      <w:r>
        <w:rPr>
          <w:rFonts w:eastAsia="新宋体"/>
          <w:lang w:eastAsia="zh-CN"/>
        </w:rPr>
        <w:t>位</w:t>
      </w:r>
      <w:r>
        <w:rPr>
          <w:rFonts w:eastAsia="新宋体" w:hint="eastAsia"/>
          <w:lang w:eastAsia="zh-CN"/>
        </w:rPr>
        <w:t>和</w:t>
      </w:r>
      <w:r>
        <w:rPr>
          <w:rFonts w:eastAsia="新宋体"/>
          <w:lang w:eastAsia="zh-CN"/>
        </w:rPr>
        <w:t>HW mode</w:t>
      </w:r>
      <w:r>
        <w:rPr>
          <w:rFonts w:eastAsia="新宋体"/>
          <w:lang w:eastAsia="zh-CN"/>
        </w:rPr>
        <w:t>的</w:t>
      </w:r>
      <w:r>
        <w:rPr>
          <w:rFonts w:eastAsia="新宋体" w:hint="eastAsia"/>
          <w:lang w:eastAsia="zh-CN"/>
        </w:rPr>
        <w:t>前提</w:t>
      </w:r>
      <w:r>
        <w:rPr>
          <w:rFonts w:eastAsia="新宋体"/>
          <w:lang w:eastAsia="zh-CN"/>
        </w:rPr>
        <w:t>下</w:t>
      </w:r>
      <w:r>
        <w:rPr>
          <w:rFonts w:eastAsia="新宋体" w:hint="eastAsia"/>
          <w:lang w:eastAsia="zh-CN"/>
        </w:rPr>
        <w:t>更新</w:t>
      </w:r>
      <w:r>
        <w:rPr>
          <w:rFonts w:eastAsia="新宋体"/>
          <w:lang w:eastAsia="zh-CN"/>
        </w:rPr>
        <w:t>投票值。</w:t>
      </w:r>
      <w:r>
        <w:rPr>
          <w:rFonts w:eastAsia="新宋体" w:hint="eastAsia"/>
          <w:lang w:eastAsia="zh-CN"/>
        </w:rPr>
        <w:t>如果</w:t>
      </w:r>
      <w:r>
        <w:rPr>
          <w:rFonts w:eastAsia="新宋体"/>
          <w:lang w:eastAsia="zh-CN"/>
        </w:rPr>
        <w:t>必要的话，可以增加一个</w:t>
      </w:r>
      <w:r>
        <w:rPr>
          <w:rFonts w:eastAsia="新宋体"/>
          <w:lang w:eastAsia="zh-CN"/>
        </w:rPr>
        <w:t>load</w:t>
      </w:r>
      <w:r>
        <w:rPr>
          <w:rFonts w:eastAsia="新宋体"/>
          <w:lang w:eastAsia="zh-CN"/>
        </w:rPr>
        <w:t>的寄存器用于动态更新投票值。</w:t>
      </w:r>
    </w:p>
    <w:p w:rsidR="00EE27E9" w:rsidRDefault="00EE27E9" w:rsidP="00EE27E9">
      <w:pPr>
        <w:ind w:firstLine="420"/>
        <w:rPr>
          <w:rFonts w:eastAsia="新宋体"/>
          <w:lang w:eastAsia="zh-CN"/>
        </w:rPr>
      </w:pPr>
      <w:r>
        <w:rPr>
          <w:rFonts w:eastAsia="新宋体"/>
          <w:lang w:eastAsia="zh-CN"/>
        </w:rPr>
        <w:t>VOTE</w:t>
      </w:r>
      <w:r>
        <w:rPr>
          <w:rFonts w:eastAsia="新宋体" w:hint="eastAsia"/>
          <w:lang w:eastAsia="zh-CN"/>
        </w:rPr>
        <w:t>_MASTERn_BW_</w:t>
      </w:r>
      <w:r w:rsidR="00FC0313">
        <w:rPr>
          <w:rFonts w:eastAsia="新宋体"/>
          <w:lang w:eastAsia="zh-CN"/>
        </w:rPr>
        <w:t>VALUE</w:t>
      </w:r>
      <w:r w:rsidR="00800D03">
        <w:rPr>
          <w:rFonts w:eastAsia="新宋体" w:hint="eastAsia"/>
          <w:lang w:eastAsia="zh-CN"/>
        </w:rPr>
        <w:t>_</w:t>
      </w:r>
      <w:r w:rsidR="00800D03">
        <w:rPr>
          <w:rFonts w:eastAsia="新宋体"/>
          <w:lang w:eastAsia="zh-CN"/>
        </w:rPr>
        <w:t>LOAD</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/bandwidth</w:t>
      </w:r>
      <w:r>
        <w:rPr>
          <w:rFonts w:eastAsia="新宋体"/>
          <w:lang w:eastAsia="zh-CN"/>
        </w:rPr>
        <w:t>投票</w:t>
      </w:r>
      <w:r w:rsidR="00DE129D">
        <w:rPr>
          <w:rFonts w:eastAsia="新宋体" w:hint="eastAsia"/>
          <w:lang w:eastAsia="zh-CN"/>
        </w:rPr>
        <w:t>值</w:t>
      </w:r>
      <w:r w:rsidR="00DE129D">
        <w:rPr>
          <w:rFonts w:eastAsia="新宋体"/>
          <w:lang w:eastAsia="zh-CN"/>
        </w:rPr>
        <w:t>动态更新</w:t>
      </w:r>
    </w:p>
    <w:p w:rsidR="00EE27E9" w:rsidRDefault="00EE27E9" w:rsidP="00EE27E9">
      <w:pPr>
        <w:ind w:firstLine="420"/>
        <w:rPr>
          <w:rFonts w:eastAsia="新宋体"/>
          <w:lang w:eastAsia="zh-CN"/>
        </w:rPr>
      </w:pPr>
      <w:r>
        <w:rPr>
          <w:rFonts w:eastAsia="新宋体"/>
          <w:lang w:eastAsia="zh-CN"/>
        </w:rPr>
        <w:t>VOTE</w:t>
      </w:r>
      <w:r>
        <w:rPr>
          <w:rFonts w:eastAsia="新宋体" w:hint="eastAsia"/>
          <w:lang w:eastAsia="zh-CN"/>
        </w:rPr>
        <w:t>_MASTERn_</w:t>
      </w:r>
      <w:r>
        <w:rPr>
          <w:rFonts w:eastAsia="新宋体"/>
          <w:lang w:eastAsia="zh-CN"/>
        </w:rPr>
        <w:t>MF</w:t>
      </w:r>
      <w:r w:rsidR="00800D03">
        <w:rPr>
          <w:rFonts w:eastAsia="新宋体" w:hint="eastAsia"/>
          <w:lang w:eastAsia="zh-CN"/>
        </w:rPr>
        <w:t>_VALUE_LOAD</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/minfrq</w:t>
      </w:r>
      <w:r>
        <w:rPr>
          <w:rFonts w:eastAsia="新宋体"/>
          <w:lang w:eastAsia="zh-CN"/>
        </w:rPr>
        <w:t>投票</w:t>
      </w:r>
      <w:r w:rsidR="00DE129D">
        <w:rPr>
          <w:rFonts w:eastAsia="新宋体" w:hint="eastAsia"/>
          <w:lang w:eastAsia="zh-CN"/>
        </w:rPr>
        <w:t>值</w:t>
      </w:r>
      <w:r w:rsidR="00DE129D">
        <w:rPr>
          <w:rFonts w:eastAsia="新宋体"/>
          <w:lang w:eastAsia="zh-CN"/>
        </w:rPr>
        <w:t>动态更新</w:t>
      </w:r>
    </w:p>
    <w:p w:rsidR="0091407C" w:rsidRDefault="0091407C" w:rsidP="0091407C">
      <w:pPr>
        <w:pStyle w:val="4"/>
        <w:ind w:left="420"/>
        <w:rPr>
          <w:lang w:eastAsia="zh-CN"/>
        </w:rPr>
      </w:pPr>
      <w:bookmarkStart w:id="25" w:name="_Toc5714235"/>
      <w:r>
        <w:rPr>
          <w:rFonts w:hint="eastAsia"/>
          <w:lang w:eastAsia="zh-CN"/>
        </w:rPr>
        <w:t>4</w:t>
      </w:r>
      <w:r>
        <w:rPr>
          <w:lang w:eastAsia="zh-CN"/>
        </w:rPr>
        <w:t>.</w:t>
      </w:r>
      <w:r w:rsidR="00194B86">
        <w:rPr>
          <w:lang w:eastAsia="zh-CN"/>
        </w:rPr>
        <w:t>4</w:t>
      </w:r>
      <w:r>
        <w:rPr>
          <w:lang w:eastAsia="zh-CN"/>
        </w:rPr>
        <w:t xml:space="preserve"> </w:t>
      </w:r>
      <w:r>
        <w:rPr>
          <w:rFonts w:hint="eastAsia"/>
          <w:lang w:eastAsia="zh-CN"/>
        </w:rPr>
        <w:t>thres</w:t>
      </w:r>
      <w:r>
        <w:rPr>
          <w:lang w:eastAsia="zh-CN"/>
        </w:rPr>
        <w:t>hold</w:t>
      </w:r>
      <w:r>
        <w:rPr>
          <w:lang w:eastAsia="zh-CN"/>
        </w:rPr>
        <w:t>配置</w:t>
      </w:r>
      <w:bookmarkEnd w:id="25"/>
    </w:p>
    <w:p w:rsidR="00207137" w:rsidRPr="00EE27E9" w:rsidRDefault="00970B41" w:rsidP="00C21F2F">
      <w:pPr>
        <w:rPr>
          <w:rFonts w:eastAsia="新宋体"/>
          <w:lang w:eastAsia="zh-CN"/>
        </w:rPr>
      </w:pPr>
      <w:r>
        <w:rPr>
          <w:rFonts w:eastAsia="新宋体"/>
          <w:lang w:eastAsia="zh-CN"/>
        </w:rPr>
        <w:tab/>
      </w:r>
      <w:r w:rsidR="00C74A71">
        <w:rPr>
          <w:rFonts w:eastAsia="新宋体"/>
          <w:lang w:eastAsia="zh-CN"/>
        </w:rPr>
        <w:t xml:space="preserve">a </w:t>
      </w:r>
      <w:r w:rsidR="009441B4">
        <w:rPr>
          <w:rFonts w:eastAsia="新宋体" w:hint="eastAsia"/>
          <w:lang w:eastAsia="zh-CN"/>
        </w:rPr>
        <w:t>将</w:t>
      </w:r>
      <w:r w:rsidR="009441B4">
        <w:rPr>
          <w:rFonts w:eastAsia="新宋体"/>
          <w:lang w:eastAsia="zh-CN"/>
        </w:rPr>
        <w:t>原来</w:t>
      </w:r>
      <w:r w:rsidR="009441B4">
        <w:rPr>
          <w:rFonts w:eastAsia="新宋体" w:hint="eastAsia"/>
          <w:lang w:eastAsia="zh-CN"/>
        </w:rPr>
        <w:t>dfi</w:t>
      </w:r>
      <w:r w:rsidR="009441B4">
        <w:rPr>
          <w:rFonts w:eastAsia="新宋体" w:hint="eastAsia"/>
          <w:lang w:eastAsia="zh-CN"/>
        </w:rPr>
        <w:t>模块</w:t>
      </w:r>
      <w:r w:rsidR="009441B4">
        <w:rPr>
          <w:rFonts w:eastAsia="新宋体"/>
          <w:lang w:eastAsia="zh-CN"/>
        </w:rPr>
        <w:t>的</w:t>
      </w:r>
      <w:r w:rsidR="009441B4">
        <w:rPr>
          <w:rFonts w:eastAsia="新宋体"/>
          <w:lang w:eastAsia="zh-CN"/>
        </w:rPr>
        <w:t>overflow/underflow</w:t>
      </w:r>
      <w:r w:rsidR="009441B4">
        <w:rPr>
          <w:rFonts w:eastAsia="新宋体"/>
          <w:lang w:eastAsia="zh-CN"/>
        </w:rPr>
        <w:t>配置与</w:t>
      </w:r>
      <w:r w:rsidR="009441B4">
        <w:rPr>
          <w:rFonts w:eastAsia="新宋体"/>
          <w:lang w:eastAsia="zh-CN"/>
        </w:rPr>
        <w:t>vote</w:t>
      </w:r>
      <w:r w:rsidR="009441B4">
        <w:rPr>
          <w:rFonts w:eastAsia="新宋体"/>
          <w:lang w:eastAsia="zh-CN"/>
        </w:rPr>
        <w:t>模块</w:t>
      </w:r>
      <w:r w:rsidR="009441B4">
        <w:rPr>
          <w:rFonts w:eastAsia="新宋体" w:hint="eastAsia"/>
          <w:lang w:eastAsia="zh-CN"/>
        </w:rPr>
        <w:t>threshold</w:t>
      </w:r>
      <w:r w:rsidR="009441B4">
        <w:rPr>
          <w:rFonts w:eastAsia="新宋体"/>
          <w:lang w:eastAsia="zh-CN"/>
        </w:rPr>
        <w:t>配置整合到一起</w:t>
      </w:r>
      <w:r w:rsidR="00E1339A">
        <w:rPr>
          <w:rFonts w:eastAsia="新宋体" w:hint="eastAsia"/>
          <w:lang w:eastAsia="zh-CN"/>
        </w:rPr>
        <w:t>。</w:t>
      </w:r>
      <w:r w:rsidR="00252078">
        <w:rPr>
          <w:rFonts w:eastAsia="新宋体" w:hint="eastAsia"/>
          <w:lang w:eastAsia="zh-CN"/>
        </w:rPr>
        <w:t>这里</w:t>
      </w:r>
      <w:r w:rsidR="00252078">
        <w:rPr>
          <w:rFonts w:eastAsia="新宋体"/>
          <w:lang w:eastAsia="zh-CN"/>
        </w:rPr>
        <w:t>应该统一按照</w:t>
      </w:r>
      <w:r w:rsidR="00252078">
        <w:rPr>
          <w:rFonts w:eastAsia="新宋体"/>
          <w:lang w:eastAsia="zh-CN"/>
        </w:rPr>
        <w:t>bps</w:t>
      </w:r>
      <w:r w:rsidR="00252078">
        <w:rPr>
          <w:rFonts w:eastAsia="新宋体"/>
          <w:lang w:eastAsia="zh-CN"/>
        </w:rPr>
        <w:t>作为单位。</w:t>
      </w:r>
    </w:p>
    <w:p w:rsidR="00207137" w:rsidRDefault="008D06CB" w:rsidP="00C21F2F">
      <w:pPr>
        <w:rPr>
          <w:rFonts w:eastAsia="新宋体"/>
          <w:lang w:eastAsia="zh-CN"/>
        </w:rPr>
      </w:pPr>
      <w:r>
        <w:rPr>
          <w:rFonts w:eastAsia="新宋体"/>
          <w:lang w:eastAsia="zh-CN"/>
        </w:rPr>
        <w:tab/>
      </w:r>
      <w:r>
        <w:rPr>
          <w:rFonts w:eastAsia="新宋体" w:hint="eastAsia"/>
          <w:lang w:eastAsia="zh-CN"/>
        </w:rPr>
        <w:t>FREQn_OVERFLOW</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设置频点</w:t>
      </w:r>
      <w:r>
        <w:rPr>
          <w:rFonts w:eastAsia="新宋体"/>
          <w:lang w:eastAsia="zh-CN"/>
        </w:rPr>
        <w:t>n</w:t>
      </w:r>
      <w:r>
        <w:rPr>
          <w:rFonts w:eastAsia="新宋体"/>
          <w:lang w:eastAsia="zh-CN"/>
        </w:rPr>
        <w:t>的</w:t>
      </w:r>
      <w:r>
        <w:rPr>
          <w:rFonts w:eastAsia="新宋体"/>
          <w:lang w:eastAsia="zh-CN"/>
        </w:rPr>
        <w:t>overflow</w:t>
      </w:r>
    </w:p>
    <w:p w:rsidR="008D06CB" w:rsidRDefault="008D06CB" w:rsidP="008D06CB">
      <w:pPr>
        <w:rPr>
          <w:rFonts w:eastAsia="新宋体"/>
          <w:lang w:eastAsia="zh-CN"/>
        </w:rPr>
      </w:pPr>
      <w:r>
        <w:rPr>
          <w:rFonts w:eastAsia="新宋体"/>
          <w:lang w:eastAsia="zh-CN"/>
        </w:rPr>
        <w:tab/>
      </w:r>
      <w:r>
        <w:rPr>
          <w:rFonts w:eastAsia="新宋体" w:hint="eastAsia"/>
          <w:lang w:eastAsia="zh-CN"/>
        </w:rPr>
        <w:t>FREQn_</w:t>
      </w:r>
      <w:r>
        <w:rPr>
          <w:rFonts w:eastAsia="新宋体"/>
          <w:lang w:eastAsia="zh-CN"/>
        </w:rPr>
        <w:t>UNDERFLOW</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设置频点</w:t>
      </w:r>
      <w:r>
        <w:rPr>
          <w:rFonts w:eastAsia="新宋体"/>
          <w:lang w:eastAsia="zh-CN"/>
        </w:rPr>
        <w:t>n</w:t>
      </w:r>
      <w:r>
        <w:rPr>
          <w:rFonts w:eastAsia="新宋体"/>
          <w:lang w:eastAsia="zh-CN"/>
        </w:rPr>
        <w:t>的</w:t>
      </w:r>
      <w:r w:rsidR="00A512EF">
        <w:rPr>
          <w:rFonts w:eastAsia="新宋体"/>
          <w:lang w:eastAsia="zh-CN"/>
        </w:rPr>
        <w:t>underflow</w:t>
      </w:r>
    </w:p>
    <w:p w:rsidR="008D06CB" w:rsidRDefault="008D06CB" w:rsidP="00C21F2F">
      <w:pPr>
        <w:rPr>
          <w:rFonts w:eastAsia="新宋体"/>
          <w:lang w:eastAsia="zh-CN"/>
        </w:rPr>
      </w:pPr>
    </w:p>
    <w:p w:rsidR="00207137" w:rsidRDefault="00C74A71" w:rsidP="00C21F2F">
      <w:pPr>
        <w:rPr>
          <w:rFonts w:eastAsia="新宋体"/>
          <w:lang w:eastAsia="zh-CN"/>
        </w:rPr>
      </w:pPr>
      <w:r>
        <w:rPr>
          <w:rFonts w:eastAsia="新宋体"/>
          <w:lang w:eastAsia="zh-CN"/>
        </w:rPr>
        <w:tab/>
        <w:t>b bandwidth</w:t>
      </w:r>
      <w:r>
        <w:rPr>
          <w:rFonts w:eastAsia="新宋体"/>
          <w:lang w:eastAsia="zh-CN"/>
        </w:rPr>
        <w:t>模块应该</w:t>
      </w:r>
      <w:r>
        <w:rPr>
          <w:rFonts w:eastAsia="新宋体" w:hint="eastAsia"/>
          <w:lang w:eastAsia="zh-CN"/>
        </w:rPr>
        <w:t>随时</w:t>
      </w:r>
      <w:r>
        <w:rPr>
          <w:rFonts w:eastAsia="新宋体"/>
          <w:lang w:eastAsia="zh-CN"/>
        </w:rPr>
        <w:t>能知道当前频点</w:t>
      </w:r>
      <w:r>
        <w:rPr>
          <w:rFonts w:eastAsia="新宋体" w:hint="eastAsia"/>
          <w:lang w:eastAsia="zh-CN"/>
        </w:rPr>
        <w:t>（即使</w:t>
      </w:r>
      <w:r>
        <w:rPr>
          <w:rFonts w:eastAsia="新宋体"/>
          <w:lang w:eastAsia="zh-CN"/>
        </w:rPr>
        <w:t>上一次变频</w:t>
      </w:r>
      <w:r>
        <w:rPr>
          <w:rFonts w:eastAsia="新宋体" w:hint="eastAsia"/>
          <w:lang w:eastAsia="zh-CN"/>
        </w:rPr>
        <w:t>是由</w:t>
      </w:r>
      <w:r>
        <w:rPr>
          <w:rFonts w:eastAsia="新宋体"/>
          <w:lang w:eastAsia="zh-CN"/>
        </w:rPr>
        <w:t>其他模块发起的，比如</w:t>
      </w:r>
      <w:r>
        <w:rPr>
          <w:rFonts w:eastAsia="新宋体"/>
          <w:lang w:eastAsia="zh-CN"/>
        </w:rPr>
        <w:t>laterncy</w:t>
      </w:r>
      <w:r>
        <w:rPr>
          <w:rFonts w:eastAsia="新宋体" w:hint="eastAsia"/>
          <w:lang w:eastAsia="zh-CN"/>
        </w:rPr>
        <w:t>模块</w:t>
      </w:r>
      <w:r>
        <w:rPr>
          <w:rFonts w:eastAsia="新宋体"/>
          <w:lang w:eastAsia="zh-CN"/>
        </w:rPr>
        <w:t>）</w:t>
      </w:r>
      <w:r>
        <w:rPr>
          <w:rFonts w:eastAsia="新宋体" w:hint="eastAsia"/>
          <w:lang w:eastAsia="zh-CN"/>
        </w:rPr>
        <w:t>。</w:t>
      </w:r>
      <w:r>
        <w:rPr>
          <w:rFonts w:eastAsia="新宋体"/>
          <w:lang w:eastAsia="zh-CN"/>
        </w:rPr>
        <w:t>在</w:t>
      </w:r>
      <w:r>
        <w:rPr>
          <w:rFonts w:eastAsia="新宋体" w:hint="eastAsia"/>
          <w:lang w:eastAsia="zh-CN"/>
        </w:rPr>
        <w:t>这里</w:t>
      </w:r>
      <w:r>
        <w:rPr>
          <w:rFonts w:eastAsia="新宋体"/>
          <w:lang w:eastAsia="zh-CN"/>
        </w:rPr>
        <w:t>需要有一个用于</w:t>
      </w:r>
      <w:r>
        <w:rPr>
          <w:rFonts w:eastAsia="新宋体"/>
          <w:lang w:eastAsia="zh-CN"/>
        </w:rPr>
        <w:t>debug</w:t>
      </w:r>
      <w:r>
        <w:rPr>
          <w:rFonts w:eastAsia="新宋体"/>
          <w:lang w:eastAsia="zh-CN"/>
        </w:rPr>
        <w:t>目的的寄存器</w:t>
      </w:r>
      <w:r>
        <w:rPr>
          <w:rFonts w:eastAsia="新宋体" w:hint="eastAsia"/>
          <w:lang w:eastAsia="zh-CN"/>
        </w:rPr>
        <w:t>可以</w:t>
      </w:r>
      <w:r>
        <w:rPr>
          <w:rFonts w:eastAsia="新宋体"/>
          <w:lang w:eastAsia="zh-CN"/>
        </w:rPr>
        <w:t>读取整个</w:t>
      </w:r>
      <w:r>
        <w:rPr>
          <w:rFonts w:eastAsia="新宋体"/>
          <w:lang w:eastAsia="zh-CN"/>
        </w:rPr>
        <w:t>bandwidth</w:t>
      </w:r>
      <w:r>
        <w:rPr>
          <w:rFonts w:eastAsia="新宋体"/>
          <w:lang w:eastAsia="zh-CN"/>
        </w:rPr>
        <w:t>模块看到的当前频点，它应该随时于系统的当前频点一致</w:t>
      </w:r>
    </w:p>
    <w:p w:rsidR="00207137" w:rsidRPr="00C74A71" w:rsidRDefault="00C74A71" w:rsidP="00C21F2F">
      <w:pPr>
        <w:rPr>
          <w:rFonts w:eastAsia="新宋体"/>
          <w:lang w:eastAsia="zh-CN"/>
        </w:rPr>
      </w:pPr>
      <w:r>
        <w:rPr>
          <w:rFonts w:eastAsia="新宋体"/>
          <w:lang w:eastAsia="zh-CN"/>
        </w:rPr>
        <w:tab/>
        <w:t>DFI</w:t>
      </w:r>
      <w:r>
        <w:rPr>
          <w:rFonts w:eastAsia="新宋体" w:hint="eastAsia"/>
          <w:lang w:eastAsia="zh-CN"/>
        </w:rPr>
        <w:t>_</w:t>
      </w:r>
      <w:r>
        <w:rPr>
          <w:rFonts w:eastAsia="新宋体"/>
          <w:lang w:eastAsia="zh-CN"/>
        </w:rPr>
        <w:t>DBG</w:t>
      </w:r>
      <w:r>
        <w:rPr>
          <w:rFonts w:eastAsia="新宋体" w:hint="eastAsia"/>
          <w:lang w:eastAsia="zh-CN"/>
        </w:rPr>
        <w:t>_CUR_FREQ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确保</w:t>
      </w:r>
      <w:r>
        <w:rPr>
          <w:rFonts w:eastAsia="新宋体"/>
          <w:lang w:eastAsia="zh-CN"/>
        </w:rPr>
        <w:t>与系统当前频点一致</w:t>
      </w:r>
    </w:p>
    <w:p w:rsidR="00FD6143" w:rsidRDefault="00FD6143" w:rsidP="00FD6143">
      <w:pPr>
        <w:pStyle w:val="4"/>
        <w:ind w:left="420"/>
        <w:rPr>
          <w:lang w:eastAsia="zh-CN"/>
        </w:rPr>
      </w:pPr>
      <w:bookmarkStart w:id="26" w:name="_Toc5714236"/>
      <w:r>
        <w:rPr>
          <w:rFonts w:hint="eastAsia"/>
          <w:lang w:eastAsia="zh-CN"/>
        </w:rPr>
        <w:lastRenderedPageBreak/>
        <w:t>4</w:t>
      </w:r>
      <w:r>
        <w:rPr>
          <w:lang w:eastAsia="zh-CN"/>
        </w:rPr>
        <w:t>.</w:t>
      </w:r>
      <w:r w:rsidR="00194B86">
        <w:rPr>
          <w:lang w:eastAsia="zh-CN"/>
        </w:rPr>
        <w:t>5</w:t>
      </w:r>
      <w:r>
        <w:rPr>
          <w:lang w:eastAsia="zh-CN"/>
        </w:rPr>
        <w:t xml:space="preserve"> </w:t>
      </w:r>
      <w:r w:rsidR="00F725CD">
        <w:rPr>
          <w:rFonts w:hint="eastAsia"/>
          <w:lang w:eastAsia="zh-CN"/>
        </w:rPr>
        <w:t>逻辑</w:t>
      </w:r>
      <w:r w:rsidR="00F725CD">
        <w:rPr>
          <w:lang w:eastAsia="zh-CN"/>
        </w:rPr>
        <w:t>与计算单元</w:t>
      </w:r>
      <w:bookmarkEnd w:id="26"/>
    </w:p>
    <w:p w:rsidR="00207137" w:rsidRDefault="00125C4B" w:rsidP="00C21F2F">
      <w:pPr>
        <w:rPr>
          <w:rFonts w:eastAsia="新宋体"/>
          <w:lang w:eastAsia="zh-CN"/>
        </w:rPr>
      </w:pPr>
      <w:r>
        <w:rPr>
          <w:rFonts w:eastAsia="新宋体"/>
          <w:lang w:eastAsia="zh-CN"/>
        </w:rPr>
        <w:tab/>
        <w:t xml:space="preserve">a </w:t>
      </w:r>
      <w:r>
        <w:rPr>
          <w:rFonts w:eastAsia="新宋体" w:hint="eastAsia"/>
          <w:lang w:eastAsia="zh-CN"/>
        </w:rPr>
        <w:t>用于</w:t>
      </w:r>
      <w:r w:rsidR="008D43EC">
        <w:rPr>
          <w:rFonts w:eastAsia="新宋体" w:hint="eastAsia"/>
          <w:lang w:eastAsia="zh-CN"/>
        </w:rPr>
        <w:t>band</w:t>
      </w:r>
      <w:r w:rsidR="008D43EC">
        <w:rPr>
          <w:rFonts w:eastAsia="新宋体"/>
          <w:lang w:eastAsia="zh-CN"/>
        </w:rPr>
        <w:t>width</w:t>
      </w:r>
      <w:r w:rsidR="00F167D4">
        <w:rPr>
          <w:rFonts w:eastAsia="新宋体"/>
          <w:lang w:eastAsia="zh-CN"/>
        </w:rPr>
        <w:t>计算的加法单元</w:t>
      </w:r>
      <w:r w:rsidR="00F167D4">
        <w:rPr>
          <w:rFonts w:eastAsia="新宋体" w:hint="eastAsia"/>
          <w:lang w:eastAsia="zh-CN"/>
        </w:rPr>
        <w:t>。</w:t>
      </w:r>
      <w:r w:rsidR="008D43EC">
        <w:rPr>
          <w:rFonts w:eastAsia="新宋体" w:hint="eastAsia"/>
          <w:lang w:eastAsia="zh-CN"/>
        </w:rPr>
        <w:t>加</w:t>
      </w:r>
      <w:r w:rsidR="008D43EC">
        <w:rPr>
          <w:rFonts w:eastAsia="新宋体"/>
          <w:lang w:eastAsia="zh-CN"/>
        </w:rPr>
        <w:t>法的输入包括采集器输出的值（</w:t>
      </w:r>
      <w:r w:rsidR="008D43EC">
        <w:rPr>
          <w:rFonts w:eastAsia="新宋体" w:hint="eastAsia"/>
          <w:lang w:eastAsia="zh-CN"/>
        </w:rPr>
        <w:t>这个</w:t>
      </w:r>
      <w:r w:rsidR="008D43EC">
        <w:rPr>
          <w:rFonts w:eastAsia="新宋体"/>
          <w:lang w:eastAsia="zh-CN"/>
        </w:rPr>
        <w:t>值</w:t>
      </w:r>
      <w:r w:rsidR="008D43EC">
        <w:rPr>
          <w:rFonts w:eastAsia="新宋体" w:hint="eastAsia"/>
          <w:lang w:eastAsia="zh-CN"/>
        </w:rPr>
        <w:t>只包括</w:t>
      </w:r>
      <w:r w:rsidR="008D43EC">
        <w:rPr>
          <w:rFonts w:eastAsia="新宋体"/>
          <w:lang w:eastAsia="zh-CN"/>
        </w:rPr>
        <w:t>使能了采集的</w:t>
      </w:r>
      <w:r w:rsidR="008D43EC">
        <w:rPr>
          <w:rFonts w:eastAsia="新宋体"/>
          <w:lang w:eastAsia="zh-CN"/>
        </w:rPr>
        <w:t>master</w:t>
      </w:r>
      <w:r w:rsidR="008D43EC">
        <w:rPr>
          <w:rFonts w:eastAsia="新宋体"/>
          <w:lang w:eastAsia="zh-CN"/>
        </w:rPr>
        <w:t>且经过了</w:t>
      </w:r>
      <w:r w:rsidR="008D43EC">
        <w:rPr>
          <w:rFonts w:eastAsia="新宋体" w:hint="eastAsia"/>
          <w:lang w:eastAsia="zh-CN"/>
        </w:rPr>
        <w:t>换算</w:t>
      </w:r>
      <w:r w:rsidR="008D43EC">
        <w:rPr>
          <w:rFonts w:eastAsia="新宋体"/>
          <w:lang w:eastAsia="zh-CN"/>
        </w:rPr>
        <w:t>，</w:t>
      </w:r>
      <w:r w:rsidR="008D43EC">
        <w:rPr>
          <w:rFonts w:eastAsia="新宋体" w:hint="eastAsia"/>
          <w:lang w:eastAsia="zh-CN"/>
        </w:rPr>
        <w:t>详见</w:t>
      </w:r>
      <w:r w:rsidR="008D43EC">
        <w:rPr>
          <w:rFonts w:eastAsia="新宋体" w:hint="eastAsia"/>
          <w:lang w:eastAsia="zh-CN"/>
        </w:rPr>
        <w:t>4</w:t>
      </w:r>
      <w:r w:rsidR="008D43EC">
        <w:rPr>
          <w:rFonts w:eastAsia="新宋体"/>
          <w:lang w:eastAsia="zh-CN"/>
        </w:rPr>
        <w:t>.2.a</w:t>
      </w:r>
      <w:r w:rsidR="008D43EC">
        <w:rPr>
          <w:rFonts w:eastAsia="新宋体"/>
          <w:lang w:eastAsia="zh-CN"/>
        </w:rPr>
        <w:t>）</w:t>
      </w:r>
      <w:r w:rsidR="008D43EC">
        <w:rPr>
          <w:rFonts w:eastAsia="新宋体" w:hint="eastAsia"/>
          <w:lang w:eastAsia="zh-CN"/>
        </w:rPr>
        <w:t>和</w:t>
      </w:r>
      <w:r w:rsidR="00581B85">
        <w:rPr>
          <w:rFonts w:eastAsia="新宋体" w:hint="eastAsia"/>
          <w:lang w:eastAsia="zh-CN"/>
        </w:rPr>
        <w:t>所有</w:t>
      </w:r>
      <w:r w:rsidR="008D43EC">
        <w:rPr>
          <w:rFonts w:eastAsia="新宋体" w:hint="eastAsia"/>
          <w:lang w:eastAsia="zh-CN"/>
        </w:rPr>
        <w:t>使能</w:t>
      </w:r>
      <w:r w:rsidR="008D43EC">
        <w:rPr>
          <w:rFonts w:eastAsia="新宋体"/>
          <w:lang w:eastAsia="zh-CN"/>
        </w:rPr>
        <w:t>了</w:t>
      </w:r>
      <w:r w:rsidR="008D43EC">
        <w:rPr>
          <w:rFonts w:eastAsia="新宋体"/>
          <w:lang w:eastAsia="zh-CN"/>
        </w:rPr>
        <w:t>bangwidth</w:t>
      </w:r>
      <w:r w:rsidR="008D43EC">
        <w:rPr>
          <w:rFonts w:eastAsia="新宋体" w:hint="eastAsia"/>
          <w:lang w:eastAsia="zh-CN"/>
        </w:rPr>
        <w:t>投票</w:t>
      </w:r>
      <w:r w:rsidR="008D43EC">
        <w:rPr>
          <w:rFonts w:eastAsia="新宋体"/>
          <w:lang w:eastAsia="zh-CN"/>
        </w:rPr>
        <w:t>模式</w:t>
      </w:r>
      <w:r w:rsidR="008D43EC">
        <w:rPr>
          <w:rFonts w:eastAsia="新宋体" w:hint="eastAsia"/>
          <w:lang w:eastAsia="zh-CN"/>
        </w:rPr>
        <w:t>的</w:t>
      </w:r>
      <w:r w:rsidR="008D43EC">
        <w:rPr>
          <w:rFonts w:eastAsia="新宋体"/>
          <w:lang w:eastAsia="zh-CN"/>
        </w:rPr>
        <w:t>master</w:t>
      </w:r>
      <w:r w:rsidR="008D43EC">
        <w:rPr>
          <w:rFonts w:eastAsia="新宋体"/>
          <w:lang w:eastAsia="zh-CN"/>
        </w:rPr>
        <w:t>所投的</w:t>
      </w:r>
      <w:r w:rsidR="008D43EC">
        <w:rPr>
          <w:rFonts w:eastAsia="新宋体"/>
          <w:lang w:eastAsia="zh-CN"/>
        </w:rPr>
        <w:t>value</w:t>
      </w:r>
      <w:r w:rsidR="008D43EC">
        <w:rPr>
          <w:rFonts w:eastAsia="新宋体"/>
          <w:lang w:eastAsia="zh-CN"/>
        </w:rPr>
        <w:t>（</w:t>
      </w:r>
      <w:r w:rsidR="008D43EC">
        <w:rPr>
          <w:rFonts w:eastAsia="新宋体" w:hint="eastAsia"/>
          <w:lang w:eastAsia="zh-CN"/>
        </w:rPr>
        <w:t>详见</w:t>
      </w:r>
      <w:r w:rsidR="008D43EC">
        <w:rPr>
          <w:rFonts w:eastAsia="新宋体"/>
          <w:lang w:eastAsia="zh-CN"/>
        </w:rPr>
        <w:t>4.3</w:t>
      </w:r>
      <w:r w:rsidR="008D43EC">
        <w:rPr>
          <w:rFonts w:eastAsia="新宋体"/>
          <w:lang w:eastAsia="zh-CN"/>
        </w:rPr>
        <w:t>）</w:t>
      </w:r>
      <w:r w:rsidR="008D43EC">
        <w:rPr>
          <w:rFonts w:eastAsia="新宋体" w:hint="eastAsia"/>
          <w:lang w:eastAsia="zh-CN"/>
        </w:rPr>
        <w:t>。</w:t>
      </w:r>
    </w:p>
    <w:p w:rsidR="00110404" w:rsidRDefault="00110404" w:rsidP="00C21F2F">
      <w:pPr>
        <w:rPr>
          <w:rFonts w:eastAsia="新宋体"/>
          <w:lang w:eastAsia="zh-CN"/>
        </w:rPr>
      </w:pPr>
    </w:p>
    <w:p w:rsidR="00110404" w:rsidRDefault="00110404" w:rsidP="00C21F2F">
      <w:pPr>
        <w:rPr>
          <w:rFonts w:eastAsia="新宋体"/>
          <w:lang w:eastAsia="zh-CN"/>
        </w:rPr>
      </w:pPr>
      <w:r>
        <w:rPr>
          <w:rFonts w:eastAsia="新宋体"/>
          <w:lang w:eastAsia="zh-CN"/>
        </w:rPr>
        <w:tab/>
        <w:t xml:space="preserve">b </w:t>
      </w:r>
      <w:r>
        <w:rPr>
          <w:rFonts w:eastAsia="新宋体" w:hint="eastAsia"/>
          <w:lang w:eastAsia="zh-CN"/>
        </w:rPr>
        <w:t>用于</w:t>
      </w:r>
      <w:r>
        <w:rPr>
          <w:rFonts w:eastAsia="新宋体"/>
          <w:lang w:eastAsia="zh-CN"/>
        </w:rPr>
        <w:t>比较加法单元输出</w:t>
      </w:r>
      <w:r>
        <w:rPr>
          <w:rFonts w:eastAsia="新宋体" w:hint="eastAsia"/>
          <w:lang w:eastAsia="zh-CN"/>
        </w:rPr>
        <w:t>与</w:t>
      </w:r>
      <w:r>
        <w:rPr>
          <w:rFonts w:eastAsia="新宋体"/>
          <w:lang w:eastAsia="zh-CN"/>
        </w:rPr>
        <w:t>threshold</w:t>
      </w:r>
      <w:r w:rsidR="00511365">
        <w:rPr>
          <w:rFonts w:eastAsia="新宋体"/>
          <w:lang w:eastAsia="zh-CN"/>
        </w:rPr>
        <w:t>的比较单元</w:t>
      </w:r>
      <w:r w:rsidR="00511365">
        <w:rPr>
          <w:rFonts w:eastAsia="新宋体" w:hint="eastAsia"/>
          <w:lang w:eastAsia="zh-CN"/>
        </w:rPr>
        <w:t>。</w:t>
      </w:r>
      <w:r>
        <w:rPr>
          <w:rFonts w:eastAsia="新宋体"/>
          <w:lang w:eastAsia="zh-CN"/>
        </w:rPr>
        <w:t>当带宽加和大于当前频点的</w:t>
      </w:r>
      <w:r>
        <w:rPr>
          <w:rFonts w:eastAsia="新宋体"/>
          <w:lang w:eastAsia="zh-CN"/>
        </w:rPr>
        <w:t>overflow</w:t>
      </w:r>
      <w:r>
        <w:rPr>
          <w:rFonts w:eastAsia="新宋体"/>
          <w:lang w:eastAsia="zh-CN"/>
        </w:rPr>
        <w:t>时</w:t>
      </w:r>
      <w:r>
        <w:rPr>
          <w:rFonts w:eastAsia="新宋体" w:hint="eastAsia"/>
          <w:lang w:eastAsia="zh-CN"/>
        </w:rPr>
        <w:t>，</w:t>
      </w:r>
      <w:r>
        <w:rPr>
          <w:rFonts w:eastAsia="新宋体"/>
          <w:lang w:eastAsia="zh-CN"/>
        </w:rPr>
        <w:t>变频到高一个频点</w:t>
      </w:r>
      <w:r>
        <w:rPr>
          <w:rFonts w:eastAsia="新宋体" w:hint="eastAsia"/>
          <w:lang w:eastAsia="zh-CN"/>
        </w:rPr>
        <w:t>；</w:t>
      </w:r>
      <w:r>
        <w:rPr>
          <w:rFonts w:eastAsia="新宋体"/>
          <w:lang w:eastAsia="zh-CN"/>
        </w:rPr>
        <w:t>当带宽加和小于当前频点的</w:t>
      </w:r>
      <w:r>
        <w:rPr>
          <w:rFonts w:eastAsia="新宋体"/>
          <w:lang w:eastAsia="zh-CN"/>
        </w:rPr>
        <w:t>underflow</w:t>
      </w:r>
      <w:r>
        <w:rPr>
          <w:rFonts w:eastAsia="新宋体"/>
          <w:lang w:eastAsia="zh-CN"/>
        </w:rPr>
        <w:t>时，变频到低一频点</w:t>
      </w:r>
    </w:p>
    <w:p w:rsidR="00207137" w:rsidRDefault="00207137" w:rsidP="00C21F2F">
      <w:pPr>
        <w:rPr>
          <w:rFonts w:eastAsia="新宋体"/>
          <w:lang w:eastAsia="zh-CN"/>
        </w:rPr>
      </w:pPr>
    </w:p>
    <w:p w:rsidR="0078289B" w:rsidRDefault="0078289B" w:rsidP="00C21F2F">
      <w:pPr>
        <w:rPr>
          <w:rFonts w:eastAsia="新宋体"/>
          <w:lang w:eastAsia="zh-CN"/>
        </w:rPr>
      </w:pPr>
      <w:r>
        <w:rPr>
          <w:rFonts w:eastAsia="新宋体"/>
          <w:lang w:eastAsia="zh-CN"/>
        </w:rPr>
        <w:tab/>
      </w:r>
      <w:r w:rsidR="00212A50">
        <w:rPr>
          <w:rFonts w:eastAsia="新宋体"/>
          <w:lang w:eastAsia="zh-CN"/>
        </w:rPr>
        <w:t>c</w:t>
      </w:r>
      <w:r>
        <w:rPr>
          <w:rFonts w:eastAsia="新宋体"/>
          <w:lang w:eastAsia="zh-CN"/>
        </w:rPr>
        <w:t xml:space="preserve"> </w:t>
      </w:r>
      <w:r>
        <w:rPr>
          <w:rFonts w:eastAsia="新宋体" w:hint="eastAsia"/>
          <w:lang w:eastAsia="zh-CN"/>
        </w:rPr>
        <w:t>此处</w:t>
      </w:r>
      <w:r w:rsidR="00F167D4">
        <w:rPr>
          <w:rFonts w:eastAsia="新宋体" w:hint="eastAsia"/>
          <w:lang w:eastAsia="zh-CN"/>
        </w:rPr>
        <w:t>应</w:t>
      </w:r>
      <w:r>
        <w:rPr>
          <w:rFonts w:eastAsia="新宋体"/>
          <w:lang w:eastAsia="zh-CN"/>
        </w:rPr>
        <w:t>有一个总开关，用于控制</w:t>
      </w:r>
      <w:r w:rsidR="00F167D4">
        <w:rPr>
          <w:rFonts w:eastAsia="新宋体"/>
          <w:lang w:eastAsia="zh-CN"/>
        </w:rPr>
        <w:t>采集器</w:t>
      </w:r>
      <w:r w:rsidR="00F167D4">
        <w:rPr>
          <w:rFonts w:eastAsia="新宋体" w:hint="eastAsia"/>
          <w:lang w:eastAsia="zh-CN"/>
        </w:rPr>
        <w:t>、</w:t>
      </w:r>
      <w:r>
        <w:rPr>
          <w:rFonts w:eastAsia="新宋体"/>
          <w:lang w:eastAsia="zh-CN"/>
        </w:rPr>
        <w:t>投票机以及所有运算单元</w:t>
      </w:r>
      <w:r w:rsidR="00F34F49">
        <w:rPr>
          <w:rFonts w:eastAsia="新宋体" w:hint="eastAsia"/>
          <w:lang w:eastAsia="zh-CN"/>
        </w:rPr>
        <w:t>。</w:t>
      </w:r>
    </w:p>
    <w:p w:rsidR="0078289B" w:rsidRPr="0078289B" w:rsidRDefault="0078289B" w:rsidP="00C21F2F">
      <w:pPr>
        <w:rPr>
          <w:rFonts w:eastAsia="新宋体"/>
          <w:lang w:eastAsia="zh-CN"/>
        </w:rPr>
      </w:pPr>
      <w:r>
        <w:rPr>
          <w:rFonts w:eastAsia="新宋体"/>
          <w:lang w:eastAsia="zh-CN"/>
        </w:rPr>
        <w:tab/>
        <w:t>DFS</w:t>
      </w:r>
      <w:r>
        <w:rPr>
          <w:rFonts w:eastAsia="新宋体" w:hint="eastAsia"/>
          <w:lang w:eastAsia="zh-CN"/>
        </w:rPr>
        <w:t>_BANDWIDTH_EN</w:t>
      </w:r>
      <w:r>
        <w:rPr>
          <w:rFonts w:eastAsia="新宋体" w:hint="eastAsia"/>
          <w:lang w:eastAsia="zh-CN"/>
        </w:rPr>
        <w:t>（</w:t>
      </w:r>
      <w:r>
        <w:rPr>
          <w:rFonts w:eastAsia="新宋体" w:hint="eastAsia"/>
          <w:lang w:eastAsia="zh-CN"/>
        </w:rPr>
        <w:t>rw</w:t>
      </w:r>
      <w:r>
        <w:rPr>
          <w:rFonts w:eastAsia="新宋体"/>
          <w:lang w:eastAsia="zh-CN"/>
        </w:rPr>
        <w:t>）</w:t>
      </w:r>
    </w:p>
    <w:p w:rsidR="00343B34" w:rsidRDefault="00343B34" w:rsidP="00C21F2F">
      <w:pPr>
        <w:rPr>
          <w:rFonts w:eastAsia="新宋体"/>
          <w:lang w:eastAsia="zh-CN"/>
        </w:rPr>
      </w:pPr>
    </w:p>
    <w:p w:rsidR="00343B34" w:rsidRDefault="00343B34" w:rsidP="00C21F2F">
      <w:pPr>
        <w:rPr>
          <w:rFonts w:eastAsia="新宋体"/>
          <w:lang w:eastAsia="zh-CN"/>
        </w:rPr>
      </w:pPr>
      <w:r>
        <w:rPr>
          <w:rFonts w:eastAsia="新宋体"/>
          <w:lang w:eastAsia="zh-CN"/>
        </w:rPr>
        <w:tab/>
      </w:r>
      <w:r w:rsidR="00606228">
        <w:rPr>
          <w:rFonts w:eastAsia="新宋体"/>
          <w:lang w:eastAsia="zh-CN"/>
        </w:rPr>
        <w:t>d</w:t>
      </w:r>
      <w:r>
        <w:rPr>
          <w:rFonts w:eastAsia="新宋体"/>
          <w:lang w:eastAsia="zh-CN"/>
        </w:rPr>
        <w:t xml:space="preserve"> </w:t>
      </w:r>
      <w:r>
        <w:rPr>
          <w:rFonts w:eastAsia="新宋体" w:hint="eastAsia"/>
          <w:lang w:eastAsia="zh-CN"/>
        </w:rPr>
        <w:t>需要</w:t>
      </w:r>
      <w:r>
        <w:rPr>
          <w:rFonts w:eastAsia="新宋体"/>
          <w:lang w:eastAsia="zh-CN"/>
        </w:rPr>
        <w:t>一些</w:t>
      </w:r>
      <w:r>
        <w:rPr>
          <w:rFonts w:eastAsia="新宋体"/>
          <w:lang w:eastAsia="zh-CN"/>
        </w:rPr>
        <w:t>debug</w:t>
      </w:r>
      <w:r>
        <w:rPr>
          <w:rFonts w:eastAsia="新宋体"/>
          <w:lang w:eastAsia="zh-CN"/>
        </w:rPr>
        <w:t>寄存器</w:t>
      </w:r>
      <w:r>
        <w:rPr>
          <w:rFonts w:eastAsia="新宋体" w:hint="eastAsia"/>
          <w:lang w:eastAsia="zh-CN"/>
        </w:rPr>
        <w:t>，</w:t>
      </w:r>
      <w:r>
        <w:rPr>
          <w:rFonts w:eastAsia="新宋体"/>
          <w:lang w:eastAsia="zh-CN"/>
        </w:rPr>
        <w:t>用于读出一些中间状态</w:t>
      </w:r>
      <w:r w:rsidR="0042265E">
        <w:rPr>
          <w:rFonts w:eastAsia="新宋体" w:hint="eastAsia"/>
          <w:lang w:eastAsia="zh-CN"/>
        </w:rPr>
        <w:t>。</w:t>
      </w:r>
    </w:p>
    <w:p w:rsidR="0042265E" w:rsidRDefault="0042265E" w:rsidP="00C21F2F">
      <w:pPr>
        <w:rPr>
          <w:rFonts w:eastAsia="新宋体"/>
          <w:lang w:eastAsia="zh-CN"/>
        </w:rPr>
      </w:pPr>
      <w:r>
        <w:rPr>
          <w:rFonts w:eastAsia="新宋体"/>
          <w:lang w:eastAsia="zh-CN"/>
        </w:rPr>
        <w:tab/>
        <w:t>DBG_BW_ALL</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加法器的最终结果</w:t>
      </w:r>
    </w:p>
    <w:p w:rsidR="0042265E" w:rsidRDefault="0042265E" w:rsidP="00C21F2F">
      <w:pPr>
        <w:rPr>
          <w:rFonts w:eastAsia="新宋体"/>
          <w:lang w:eastAsia="zh-CN"/>
        </w:rPr>
      </w:pPr>
      <w:r>
        <w:rPr>
          <w:rFonts w:eastAsia="新宋体"/>
          <w:lang w:eastAsia="zh-CN"/>
        </w:rPr>
        <w:tab/>
        <w:t>DBG</w:t>
      </w:r>
      <w:r>
        <w:rPr>
          <w:rFonts w:eastAsia="新宋体" w:hint="eastAsia"/>
          <w:lang w:eastAsia="zh-CN"/>
        </w:rPr>
        <w:t>_BW_REQ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/0</w:t>
      </w:r>
      <w:r>
        <w:rPr>
          <w:rFonts w:eastAsia="新宋体" w:hint="eastAsia"/>
          <w:lang w:eastAsia="zh-CN"/>
        </w:rPr>
        <w:t>比较</w:t>
      </w:r>
      <w:r>
        <w:rPr>
          <w:rFonts w:eastAsia="新宋体"/>
          <w:lang w:eastAsia="zh-CN"/>
        </w:rPr>
        <w:t>单元没有输出变频请求；</w:t>
      </w:r>
      <w:r>
        <w:rPr>
          <w:rFonts w:eastAsia="新宋体"/>
          <w:lang w:eastAsia="zh-CN"/>
        </w:rPr>
        <w:t>1</w:t>
      </w:r>
      <w:r>
        <w:rPr>
          <w:rFonts w:eastAsia="新宋体"/>
          <w:lang w:eastAsia="zh-CN"/>
        </w:rPr>
        <w:t>比较单元有升频请求；</w:t>
      </w:r>
      <w:r>
        <w:rPr>
          <w:rFonts w:eastAsia="新宋体"/>
          <w:lang w:eastAsia="zh-CN"/>
        </w:rPr>
        <w:t>2</w:t>
      </w:r>
      <w:r>
        <w:rPr>
          <w:rFonts w:eastAsia="新宋体"/>
          <w:lang w:eastAsia="zh-CN"/>
        </w:rPr>
        <w:t>比较单元有降频请求</w:t>
      </w:r>
    </w:p>
    <w:p w:rsidR="00B63683" w:rsidRDefault="0042265E" w:rsidP="00C21F2F">
      <w:pPr>
        <w:rPr>
          <w:rFonts w:eastAsia="新宋体"/>
          <w:lang w:eastAsia="zh-CN"/>
        </w:rPr>
      </w:pPr>
      <w:r>
        <w:rPr>
          <w:rFonts w:eastAsia="新宋体"/>
          <w:lang w:eastAsia="zh-CN"/>
        </w:rPr>
        <w:tab/>
      </w:r>
      <w:r w:rsidR="00BE3F31">
        <w:rPr>
          <w:rFonts w:eastAsia="新宋体"/>
          <w:lang w:eastAsia="zh-CN"/>
        </w:rPr>
        <w:t>DBG_</w:t>
      </w:r>
      <w:r w:rsidR="0054125E">
        <w:rPr>
          <w:rFonts w:eastAsia="新宋体"/>
          <w:lang w:eastAsia="zh-CN"/>
        </w:rPr>
        <w:t>BW</w:t>
      </w:r>
      <w:r w:rsidR="00BE3F31">
        <w:rPr>
          <w:rFonts w:eastAsia="新宋体"/>
          <w:lang w:eastAsia="zh-CN"/>
        </w:rPr>
        <w:t>_REQ</w:t>
      </w:r>
      <w:r w:rsidR="00BE3F31">
        <w:rPr>
          <w:rFonts w:eastAsia="新宋体" w:hint="eastAsia"/>
          <w:lang w:eastAsia="zh-CN"/>
        </w:rPr>
        <w:t>_FRE</w:t>
      </w:r>
      <w:r w:rsidR="00BE3F31">
        <w:rPr>
          <w:rFonts w:eastAsia="新宋体"/>
          <w:lang w:eastAsia="zh-CN"/>
        </w:rPr>
        <w:t>Q</w:t>
      </w:r>
      <w:r w:rsidR="00BE3F31">
        <w:rPr>
          <w:rFonts w:eastAsia="新宋体" w:hint="eastAsia"/>
          <w:lang w:eastAsia="zh-CN"/>
        </w:rPr>
        <w:t>（</w:t>
      </w:r>
      <w:r w:rsidR="00BE3F31">
        <w:rPr>
          <w:rFonts w:eastAsia="新宋体" w:hint="eastAsia"/>
          <w:lang w:eastAsia="zh-CN"/>
        </w:rPr>
        <w:t>ro</w:t>
      </w:r>
      <w:r w:rsidR="00BE3F31">
        <w:rPr>
          <w:rFonts w:eastAsia="新宋体"/>
          <w:lang w:eastAsia="zh-CN"/>
        </w:rPr>
        <w:t>）</w:t>
      </w:r>
      <w:r w:rsidR="00BE3F31">
        <w:rPr>
          <w:rFonts w:eastAsia="新宋体" w:hint="eastAsia"/>
          <w:lang w:eastAsia="zh-CN"/>
        </w:rPr>
        <w:t>/</w:t>
      </w:r>
      <w:r w:rsidR="00BE3F31">
        <w:rPr>
          <w:rFonts w:eastAsia="新宋体"/>
          <w:lang w:eastAsia="zh-CN"/>
        </w:rPr>
        <w:t>/</w:t>
      </w:r>
      <w:r w:rsidR="00BE3F31">
        <w:rPr>
          <w:rFonts w:eastAsia="新宋体" w:hint="eastAsia"/>
          <w:lang w:eastAsia="zh-CN"/>
        </w:rPr>
        <w:t>最终</w:t>
      </w:r>
      <w:r w:rsidR="00BE3F31">
        <w:rPr>
          <w:rFonts w:eastAsia="新宋体"/>
          <w:lang w:eastAsia="zh-CN"/>
        </w:rPr>
        <w:t>请求变到的频点</w:t>
      </w:r>
    </w:p>
    <w:p w:rsidR="00B63683" w:rsidRDefault="00B63683" w:rsidP="00B63683">
      <w:pPr>
        <w:rPr>
          <w:rFonts w:eastAsia="新宋体"/>
          <w:lang w:eastAsia="zh-CN"/>
        </w:rPr>
      </w:pPr>
      <w:r>
        <w:rPr>
          <w:rFonts w:eastAsia="新宋体"/>
          <w:lang w:eastAsia="zh-CN"/>
        </w:rPr>
        <w:br w:type="page"/>
      </w:r>
    </w:p>
    <w:p w:rsidR="00B63683" w:rsidRDefault="00B63683" w:rsidP="00B63683">
      <w:pPr>
        <w:pStyle w:val="3"/>
        <w:rPr>
          <w:rFonts w:eastAsia="新宋体"/>
          <w:lang w:eastAsia="zh-CN"/>
        </w:rPr>
      </w:pPr>
      <w:r>
        <w:rPr>
          <w:rFonts w:eastAsia="新宋体"/>
          <w:lang w:eastAsia="zh-CN"/>
        </w:rPr>
        <w:lastRenderedPageBreak/>
        <w:tab/>
      </w:r>
      <w:bookmarkStart w:id="27" w:name="_Toc5714237"/>
      <w:r w:rsidR="00D877B2">
        <w:rPr>
          <w:rFonts w:eastAsia="新宋体" w:hint="eastAsia"/>
          <w:lang w:eastAsia="zh-CN"/>
        </w:rPr>
        <w:t>五</w:t>
      </w:r>
      <w:r>
        <w:rPr>
          <w:rFonts w:eastAsia="新宋体" w:hint="eastAsia"/>
          <w:lang w:eastAsia="zh-CN"/>
        </w:rPr>
        <w:t xml:space="preserve"> </w:t>
      </w:r>
      <w:r w:rsidRPr="00E67E5C">
        <w:rPr>
          <w:rFonts w:eastAsia="新宋体"/>
          <w:lang w:eastAsia="zh-CN"/>
        </w:rPr>
        <w:t>.</w:t>
      </w:r>
      <w:r>
        <w:rPr>
          <w:rFonts w:eastAsia="新宋体"/>
          <w:lang w:eastAsia="zh-CN"/>
        </w:rPr>
        <w:tab/>
        <w:t>latency</w:t>
      </w:r>
      <w:r>
        <w:rPr>
          <w:rFonts w:eastAsia="新宋体"/>
          <w:lang w:eastAsia="zh-CN"/>
        </w:rPr>
        <w:t>模块（</w:t>
      </w:r>
      <w:r>
        <w:rPr>
          <w:rFonts w:eastAsia="新宋体"/>
          <w:lang w:eastAsia="zh-CN"/>
        </w:rPr>
        <w:t>hw mode</w:t>
      </w:r>
      <w:r w:rsidR="00864609">
        <w:rPr>
          <w:rFonts w:eastAsia="新宋体"/>
          <w:lang w:eastAsia="zh-CN"/>
        </w:rPr>
        <w:t xml:space="preserve"> requester</w:t>
      </w:r>
      <w:r>
        <w:rPr>
          <w:rFonts w:eastAsia="新宋体" w:hint="eastAsia"/>
          <w:lang w:eastAsia="zh-CN"/>
        </w:rPr>
        <w:t>）</w:t>
      </w:r>
      <w:bookmarkEnd w:id="27"/>
    </w:p>
    <w:p w:rsidR="00AB6FFB" w:rsidRPr="00AB6FFB" w:rsidRDefault="00775895" w:rsidP="00AB6FFB">
      <w:pPr>
        <w:jc w:val="center"/>
        <w:rPr>
          <w:rFonts w:eastAsia="新宋体"/>
          <w:lang w:eastAsia="zh-CN"/>
        </w:rPr>
      </w:pPr>
      <w:r>
        <w:object w:dxaOrig="9825" w:dyaOrig="8250">
          <v:shape id="_x0000_i1028" type="#_x0000_t75" style="width:382.5pt;height:321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5" ShapeID="_x0000_i1028" DrawAspect="Content" ObjectID="_1616581706" r:id="rId16"/>
        </w:object>
      </w:r>
    </w:p>
    <w:p w:rsidR="00AB6FFB" w:rsidRDefault="00AB6FFB" w:rsidP="00AB6FFB">
      <w:pPr>
        <w:pStyle w:val="4"/>
        <w:ind w:left="420"/>
        <w:rPr>
          <w:lang w:eastAsia="zh-CN"/>
        </w:rPr>
      </w:pPr>
      <w:bookmarkStart w:id="28" w:name="_Toc5714238"/>
      <w:r>
        <w:rPr>
          <w:lang w:eastAsia="zh-CN"/>
        </w:rPr>
        <w:t>5.1</w:t>
      </w:r>
      <w:r>
        <w:rPr>
          <w:rFonts w:hint="eastAsia"/>
          <w:lang w:eastAsia="zh-CN"/>
        </w:rPr>
        <w:t>概述</w:t>
      </w:r>
      <w:bookmarkEnd w:id="28"/>
    </w:p>
    <w:p w:rsidR="00EB0E93" w:rsidRDefault="00523248" w:rsidP="00536A55">
      <w:pPr>
        <w:ind w:firstLine="420"/>
        <w:rPr>
          <w:rFonts w:eastAsia="新宋体"/>
          <w:lang w:eastAsia="zh-CN"/>
        </w:rPr>
      </w:pPr>
      <w:r>
        <w:rPr>
          <w:rFonts w:eastAsia="新宋体"/>
          <w:lang w:eastAsia="zh-CN"/>
        </w:rPr>
        <w:t>Latency</w:t>
      </w:r>
      <w:r>
        <w:rPr>
          <w:rFonts w:eastAsia="新宋体" w:hint="eastAsia"/>
          <w:lang w:eastAsia="zh-CN"/>
        </w:rPr>
        <w:t>模块</w:t>
      </w:r>
      <w:r>
        <w:rPr>
          <w:rFonts w:eastAsia="新宋体"/>
          <w:lang w:eastAsia="zh-CN"/>
        </w:rPr>
        <w:t>参考</w:t>
      </w:r>
      <w:r>
        <w:rPr>
          <w:rFonts w:eastAsia="新宋体"/>
          <w:lang w:eastAsia="zh-CN"/>
        </w:rPr>
        <w:t>sharkl3/roc1 latency</w:t>
      </w:r>
      <w:r>
        <w:rPr>
          <w:rFonts w:eastAsia="新宋体" w:hint="eastAsia"/>
          <w:lang w:eastAsia="zh-CN"/>
        </w:rPr>
        <w:t>模块</w:t>
      </w:r>
      <w:r>
        <w:rPr>
          <w:rFonts w:eastAsia="新宋体"/>
          <w:lang w:eastAsia="zh-CN"/>
        </w:rPr>
        <w:t>实现</w:t>
      </w:r>
      <w:r w:rsidR="008F18AE">
        <w:rPr>
          <w:rFonts w:eastAsia="新宋体" w:hint="eastAsia"/>
          <w:lang w:eastAsia="zh-CN"/>
        </w:rPr>
        <w:t>。</w:t>
      </w:r>
      <w:r w:rsidR="008F18AE">
        <w:rPr>
          <w:rFonts w:eastAsia="新宋体"/>
          <w:lang w:eastAsia="zh-CN"/>
        </w:rPr>
        <w:t>L</w:t>
      </w:r>
      <w:r w:rsidR="008F18AE">
        <w:rPr>
          <w:rFonts w:eastAsia="新宋体" w:hint="eastAsia"/>
          <w:lang w:eastAsia="zh-CN"/>
        </w:rPr>
        <w:t>atency</w:t>
      </w:r>
      <w:r w:rsidR="008F18AE">
        <w:rPr>
          <w:rFonts w:eastAsia="新宋体" w:hint="eastAsia"/>
          <w:lang w:eastAsia="zh-CN"/>
        </w:rPr>
        <w:t>模块</w:t>
      </w:r>
      <w:r w:rsidR="001A4480">
        <w:rPr>
          <w:rFonts w:eastAsia="新宋体" w:hint="eastAsia"/>
          <w:lang w:eastAsia="zh-CN"/>
        </w:rPr>
        <w:t>只有</w:t>
      </w:r>
      <w:r w:rsidR="001A4480">
        <w:rPr>
          <w:rFonts w:eastAsia="新宋体"/>
          <w:lang w:eastAsia="zh-CN"/>
        </w:rPr>
        <w:t>统计者，没有预测者，其统计者的实现同样叫做</w:t>
      </w:r>
      <w:r w:rsidR="001A4480">
        <w:rPr>
          <w:rFonts w:eastAsia="新宋体" w:hint="eastAsia"/>
          <w:lang w:eastAsia="zh-CN"/>
        </w:rPr>
        <w:t>采集器</w:t>
      </w:r>
      <w:r w:rsidR="00D561DF">
        <w:rPr>
          <w:rFonts w:eastAsia="新宋体" w:hint="eastAsia"/>
          <w:lang w:eastAsia="zh-CN"/>
        </w:rPr>
        <w:t>，实际设计</w:t>
      </w:r>
      <w:r w:rsidR="00D561DF">
        <w:rPr>
          <w:rFonts w:eastAsia="新宋体"/>
          <w:lang w:eastAsia="zh-CN"/>
        </w:rPr>
        <w:t>沿用</w:t>
      </w:r>
      <w:r w:rsidR="00D561DF">
        <w:rPr>
          <w:rFonts w:eastAsia="新宋体"/>
          <w:lang w:eastAsia="zh-CN"/>
        </w:rPr>
        <w:t>latency monitor</w:t>
      </w:r>
      <w:r w:rsidR="00D561DF">
        <w:rPr>
          <w:rFonts w:eastAsia="新宋体"/>
          <w:lang w:eastAsia="zh-CN"/>
        </w:rPr>
        <w:t>的方式</w:t>
      </w:r>
      <w:r w:rsidR="00C33FC5">
        <w:rPr>
          <w:rFonts w:eastAsia="新宋体" w:hint="eastAsia"/>
          <w:lang w:eastAsia="zh-CN"/>
        </w:rPr>
        <w:t>。</w:t>
      </w:r>
      <w:r w:rsidR="00C33FC5">
        <w:rPr>
          <w:rFonts w:eastAsia="新宋体"/>
          <w:lang w:eastAsia="zh-CN"/>
        </w:rPr>
        <w:t>但是</w:t>
      </w:r>
      <w:r w:rsidR="00C33FC5">
        <w:rPr>
          <w:rFonts w:eastAsia="新宋体" w:hint="eastAsia"/>
          <w:lang w:eastAsia="zh-CN"/>
        </w:rPr>
        <w:t>原</w:t>
      </w:r>
      <w:r w:rsidR="00C33FC5">
        <w:rPr>
          <w:rFonts w:eastAsia="新宋体"/>
          <w:lang w:eastAsia="zh-CN"/>
        </w:rPr>
        <w:t>latency monitor</w:t>
      </w:r>
      <w:r w:rsidR="00C33FC5">
        <w:rPr>
          <w:rFonts w:eastAsia="新宋体"/>
          <w:lang w:eastAsia="zh-CN"/>
        </w:rPr>
        <w:t>的设计有一些复杂的地方</w:t>
      </w:r>
      <w:r w:rsidR="00C33FC5">
        <w:rPr>
          <w:rFonts w:eastAsia="新宋体" w:hint="eastAsia"/>
          <w:lang w:eastAsia="zh-CN"/>
        </w:rPr>
        <w:t>，</w:t>
      </w:r>
      <w:r w:rsidR="00C33FC5">
        <w:rPr>
          <w:rFonts w:eastAsia="新宋体"/>
          <w:lang w:eastAsia="zh-CN"/>
        </w:rPr>
        <w:t>目前看来可以简化，仅</w:t>
      </w:r>
      <w:r w:rsidR="00C33FC5">
        <w:rPr>
          <w:rFonts w:eastAsia="新宋体" w:hint="eastAsia"/>
          <w:lang w:eastAsia="zh-CN"/>
        </w:rPr>
        <w:t>采集</w:t>
      </w:r>
      <w:r w:rsidR="00536A55">
        <w:rPr>
          <w:rFonts w:eastAsia="新宋体"/>
          <w:lang w:eastAsia="zh-CN"/>
        </w:rPr>
        <w:t>每个</w:t>
      </w:r>
      <w:r w:rsidR="00536A55">
        <w:rPr>
          <w:rFonts w:eastAsia="新宋体" w:hint="eastAsia"/>
          <w:lang w:eastAsia="zh-CN"/>
        </w:rPr>
        <w:t>周期</w:t>
      </w:r>
      <w:r w:rsidR="00C33FC5">
        <w:rPr>
          <w:rFonts w:eastAsia="新宋体"/>
          <w:lang w:eastAsia="zh-CN"/>
        </w:rPr>
        <w:t>的</w:t>
      </w:r>
      <w:r w:rsidR="00C33FC5">
        <w:rPr>
          <w:rFonts w:eastAsia="新宋体"/>
          <w:lang w:eastAsia="zh-CN"/>
        </w:rPr>
        <w:t>latency</w:t>
      </w:r>
      <w:r w:rsidR="00C33FC5">
        <w:rPr>
          <w:rFonts w:eastAsia="新宋体"/>
          <w:lang w:eastAsia="zh-CN"/>
        </w:rPr>
        <w:t>时间即可。</w:t>
      </w:r>
    </w:p>
    <w:p w:rsidR="00A424AC" w:rsidRDefault="00EA7F39" w:rsidP="00A424AC">
      <w:pPr>
        <w:pStyle w:val="4"/>
        <w:ind w:left="420"/>
        <w:rPr>
          <w:lang w:eastAsia="zh-CN"/>
        </w:rPr>
      </w:pPr>
      <w:bookmarkStart w:id="29" w:name="_Toc5714239"/>
      <w:r>
        <w:rPr>
          <w:lang w:eastAsia="zh-CN"/>
        </w:rPr>
        <w:t>5</w:t>
      </w:r>
      <w:r w:rsidR="00A424AC">
        <w:rPr>
          <w:lang w:eastAsia="zh-CN"/>
        </w:rPr>
        <w:t xml:space="preserve">.2 </w:t>
      </w:r>
      <w:r w:rsidR="00A424AC">
        <w:rPr>
          <w:rFonts w:hint="eastAsia"/>
          <w:lang w:eastAsia="zh-CN"/>
        </w:rPr>
        <w:t>统计者</w:t>
      </w:r>
      <w:r w:rsidR="00A424AC">
        <w:rPr>
          <w:lang w:eastAsia="zh-CN"/>
        </w:rPr>
        <w:t>/</w:t>
      </w:r>
      <w:r w:rsidR="00A424AC">
        <w:rPr>
          <w:lang w:eastAsia="zh-CN"/>
        </w:rPr>
        <w:t>采集器</w:t>
      </w:r>
      <w:bookmarkEnd w:id="29"/>
    </w:p>
    <w:p w:rsidR="00EA7F39" w:rsidRDefault="00EA7F39" w:rsidP="00EA7F39">
      <w:pPr>
        <w:ind w:firstLine="420"/>
        <w:jc w:val="left"/>
        <w:rPr>
          <w:rFonts w:eastAsia="新宋体"/>
          <w:lang w:eastAsia="zh-CN"/>
        </w:rPr>
      </w:pPr>
      <w:r>
        <w:rPr>
          <w:rFonts w:eastAsia="新宋体"/>
          <w:lang w:eastAsia="zh-CN"/>
        </w:rPr>
        <w:t xml:space="preserve">a </w:t>
      </w:r>
      <w:r>
        <w:rPr>
          <w:rFonts w:eastAsia="新宋体" w:hint="eastAsia"/>
          <w:lang w:eastAsia="zh-CN"/>
        </w:rPr>
        <w:t>统计者</w:t>
      </w:r>
      <w:r>
        <w:rPr>
          <w:rFonts w:eastAsia="新宋体"/>
          <w:lang w:eastAsia="zh-CN"/>
        </w:rPr>
        <w:t>对于芯片的各个</w:t>
      </w:r>
      <w:r>
        <w:rPr>
          <w:rFonts w:eastAsia="新宋体"/>
          <w:lang w:eastAsia="zh-CN"/>
        </w:rPr>
        <w:t>channel/master</w:t>
      </w:r>
      <w:r>
        <w:rPr>
          <w:rFonts w:eastAsia="新宋体"/>
          <w:lang w:eastAsia="zh-CN"/>
        </w:rPr>
        <w:t>，</w:t>
      </w:r>
      <w:r>
        <w:rPr>
          <w:rFonts w:eastAsia="新宋体" w:hint="eastAsia"/>
          <w:lang w:eastAsia="zh-CN"/>
        </w:rPr>
        <w:t>都应该</w:t>
      </w:r>
      <w:r>
        <w:rPr>
          <w:rFonts w:eastAsia="新宋体"/>
          <w:lang w:eastAsia="zh-CN"/>
        </w:rPr>
        <w:t>能够</w:t>
      </w:r>
      <w:r>
        <w:rPr>
          <w:rFonts w:eastAsia="新宋体" w:hint="eastAsia"/>
          <w:lang w:eastAsia="zh-CN"/>
        </w:rPr>
        <w:t>配置</w:t>
      </w:r>
      <w:r>
        <w:rPr>
          <w:rFonts w:eastAsia="新宋体"/>
          <w:lang w:eastAsia="zh-CN"/>
        </w:rPr>
        <w:t>该</w:t>
      </w:r>
      <w:r>
        <w:rPr>
          <w:rFonts w:eastAsia="新宋体"/>
          <w:lang w:eastAsia="zh-CN"/>
        </w:rPr>
        <w:t>channel/master</w:t>
      </w:r>
      <w:r>
        <w:rPr>
          <w:rFonts w:eastAsia="新宋体"/>
          <w:lang w:eastAsia="zh-CN"/>
        </w:rPr>
        <w:t>是否参与统计。这是</w:t>
      </w:r>
      <w:r>
        <w:rPr>
          <w:rFonts w:eastAsia="新宋体" w:hint="eastAsia"/>
          <w:lang w:eastAsia="zh-CN"/>
        </w:rPr>
        <w:t>因为在某个</w:t>
      </w:r>
      <w:r>
        <w:rPr>
          <w:rFonts w:eastAsia="新宋体"/>
          <w:lang w:eastAsia="zh-CN"/>
        </w:rPr>
        <w:t>项目中，某个</w:t>
      </w:r>
      <w:r>
        <w:rPr>
          <w:rFonts w:eastAsia="新宋体"/>
          <w:lang w:eastAsia="zh-CN"/>
        </w:rPr>
        <w:t>master</w:t>
      </w:r>
      <w:r>
        <w:rPr>
          <w:rFonts w:eastAsia="新宋体"/>
          <w:lang w:eastAsia="zh-CN"/>
        </w:rPr>
        <w:t>是否关注</w:t>
      </w:r>
      <w:r>
        <w:rPr>
          <w:rFonts w:eastAsia="新宋体"/>
          <w:lang w:eastAsia="zh-CN"/>
        </w:rPr>
        <w:t>latency</w:t>
      </w:r>
      <w:r>
        <w:rPr>
          <w:rFonts w:eastAsia="新宋体"/>
          <w:lang w:eastAsia="zh-CN"/>
        </w:rPr>
        <w:t>，是</w:t>
      </w:r>
      <w:r>
        <w:rPr>
          <w:rFonts w:eastAsia="新宋体" w:hint="eastAsia"/>
          <w:lang w:eastAsia="zh-CN"/>
        </w:rPr>
        <w:t>各个</w:t>
      </w:r>
      <w:r>
        <w:rPr>
          <w:rFonts w:eastAsia="新宋体"/>
          <w:lang w:eastAsia="zh-CN"/>
        </w:rPr>
        <w:t>驱动的软件同事来决定的</w:t>
      </w:r>
      <w:r w:rsidR="00F14FB0">
        <w:rPr>
          <w:rFonts w:eastAsia="新宋体" w:hint="eastAsia"/>
          <w:lang w:eastAsia="zh-CN"/>
        </w:rPr>
        <w:t>。</w:t>
      </w:r>
    </w:p>
    <w:p w:rsidR="00EA7F39" w:rsidRDefault="00EA7F39" w:rsidP="00EA7F39">
      <w:pPr>
        <w:jc w:val="left"/>
        <w:rPr>
          <w:rFonts w:eastAsia="新宋体"/>
          <w:lang w:eastAsia="zh-CN"/>
        </w:rPr>
      </w:pPr>
      <w:r>
        <w:rPr>
          <w:rFonts w:eastAsia="新宋体"/>
          <w:lang w:eastAsia="zh-CN"/>
        </w:rPr>
        <w:lastRenderedPageBreak/>
        <w:tab/>
        <w:t>LAT</w:t>
      </w:r>
      <w:r w:rsidR="00950C59">
        <w:rPr>
          <w:rFonts w:eastAsia="新宋体"/>
          <w:lang w:eastAsia="zh-CN"/>
        </w:rPr>
        <w:t>MON</w:t>
      </w:r>
      <w:r>
        <w:rPr>
          <w:rFonts w:eastAsia="新宋体" w:hint="eastAsia"/>
          <w:lang w:eastAsia="zh-CN"/>
        </w:rPr>
        <w:t>_MASTERn_EN</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配置对应</w:t>
      </w:r>
      <w:r>
        <w:rPr>
          <w:rFonts w:eastAsia="新宋体"/>
          <w:lang w:eastAsia="zh-CN"/>
        </w:rPr>
        <w:t>某个</w:t>
      </w:r>
      <w:r>
        <w:rPr>
          <w:rFonts w:eastAsia="新宋体"/>
          <w:lang w:eastAsia="zh-CN"/>
        </w:rPr>
        <w:t>channel/master</w:t>
      </w:r>
      <w:r>
        <w:rPr>
          <w:rFonts w:eastAsia="新宋体"/>
          <w:lang w:eastAsia="zh-CN"/>
        </w:rPr>
        <w:t>是否参与</w:t>
      </w:r>
      <w:r>
        <w:rPr>
          <w:rFonts w:eastAsia="新宋体" w:hint="eastAsia"/>
          <w:lang w:eastAsia="zh-CN"/>
        </w:rPr>
        <w:t>latency</w:t>
      </w:r>
      <w:r>
        <w:rPr>
          <w:rFonts w:eastAsia="新宋体"/>
          <w:lang w:eastAsia="zh-CN"/>
        </w:rPr>
        <w:t xml:space="preserve"> monitor</w:t>
      </w:r>
      <w:r>
        <w:rPr>
          <w:rFonts w:eastAsia="新宋体"/>
          <w:lang w:eastAsia="zh-CN"/>
        </w:rPr>
        <w:t>的</w:t>
      </w:r>
      <w:r>
        <w:rPr>
          <w:rFonts w:eastAsia="新宋体" w:hint="eastAsia"/>
          <w:lang w:eastAsia="zh-CN"/>
        </w:rPr>
        <w:t>采集</w:t>
      </w:r>
      <w:r>
        <w:rPr>
          <w:rFonts w:eastAsia="新宋体"/>
          <w:lang w:eastAsia="zh-CN"/>
        </w:rPr>
        <w:t>。</w:t>
      </w:r>
    </w:p>
    <w:p w:rsidR="00EA7F39" w:rsidRDefault="00EA7F39" w:rsidP="00EA7F39">
      <w:pPr>
        <w:jc w:val="left"/>
        <w:rPr>
          <w:rFonts w:eastAsia="新宋体"/>
          <w:lang w:eastAsia="zh-CN"/>
        </w:rPr>
      </w:pPr>
    </w:p>
    <w:p w:rsidR="00EA7F39" w:rsidRDefault="00EA7F39" w:rsidP="00EA7F39">
      <w:pPr>
        <w:rPr>
          <w:rFonts w:eastAsia="新宋体"/>
          <w:lang w:eastAsia="zh-CN"/>
        </w:rPr>
      </w:pPr>
      <w:r>
        <w:rPr>
          <w:rFonts w:eastAsia="新宋体"/>
          <w:lang w:eastAsia="zh-CN"/>
        </w:rPr>
        <w:tab/>
        <w:t xml:space="preserve">b </w:t>
      </w:r>
      <w:r w:rsidR="00844222">
        <w:rPr>
          <w:rFonts w:eastAsia="新宋体" w:hint="eastAsia"/>
          <w:lang w:eastAsia="zh-CN"/>
        </w:rPr>
        <w:t>采集器</w:t>
      </w:r>
      <w:r>
        <w:rPr>
          <w:rFonts w:eastAsia="新宋体"/>
          <w:lang w:eastAsia="zh-CN"/>
        </w:rPr>
        <w:t>需要支持一个</w:t>
      </w:r>
      <w:r>
        <w:rPr>
          <w:rFonts w:eastAsia="新宋体"/>
          <w:lang w:eastAsia="zh-CN"/>
        </w:rPr>
        <w:t>timer sync</w:t>
      </w:r>
      <w:r>
        <w:rPr>
          <w:rFonts w:eastAsia="新宋体" w:hint="eastAsia"/>
          <w:lang w:eastAsia="zh-CN"/>
        </w:rPr>
        <w:t>。</w:t>
      </w:r>
      <w:r w:rsidR="00F14FB0">
        <w:rPr>
          <w:rFonts w:eastAsia="新宋体" w:hint="eastAsia"/>
          <w:lang w:eastAsia="zh-CN"/>
        </w:rPr>
        <w:t>用于</w:t>
      </w:r>
      <w:r w:rsidR="00F14FB0">
        <w:rPr>
          <w:rFonts w:eastAsia="新宋体"/>
          <w:lang w:eastAsia="zh-CN"/>
        </w:rPr>
        <w:t>配置</w:t>
      </w:r>
      <w:r w:rsidR="00F14FB0">
        <w:rPr>
          <w:rFonts w:eastAsia="新宋体" w:hint="eastAsia"/>
          <w:lang w:eastAsia="zh-CN"/>
        </w:rPr>
        <w:t>la</w:t>
      </w:r>
      <w:r w:rsidR="00F14FB0">
        <w:rPr>
          <w:rFonts w:eastAsia="新宋体"/>
          <w:lang w:eastAsia="zh-CN"/>
        </w:rPr>
        <w:t>tency monitor</w:t>
      </w:r>
      <w:r w:rsidR="00F14FB0">
        <w:rPr>
          <w:rFonts w:eastAsia="新宋体"/>
          <w:lang w:eastAsia="zh-CN"/>
        </w:rPr>
        <w:t>的窗口。</w:t>
      </w:r>
      <w:r w:rsidR="00F14FB0">
        <w:rPr>
          <w:rFonts w:eastAsia="新宋体" w:hint="eastAsia"/>
          <w:lang w:eastAsia="zh-CN"/>
        </w:rPr>
        <w:t>这里所有</w:t>
      </w:r>
      <w:r w:rsidR="00F14FB0">
        <w:rPr>
          <w:rFonts w:eastAsia="新宋体"/>
          <w:lang w:eastAsia="zh-CN"/>
        </w:rPr>
        <w:t>master/channel</w:t>
      </w:r>
      <w:r w:rsidR="00F14FB0">
        <w:rPr>
          <w:rFonts w:eastAsia="新宋体"/>
          <w:lang w:eastAsia="zh-CN"/>
        </w:rPr>
        <w:t>使用同样长度的窗口</w:t>
      </w:r>
      <w:r w:rsidR="00F14FB0">
        <w:rPr>
          <w:rFonts w:eastAsia="新宋体" w:hint="eastAsia"/>
          <w:lang w:eastAsia="zh-CN"/>
        </w:rPr>
        <w:t>应该</w:t>
      </w:r>
      <w:r w:rsidR="00F14FB0">
        <w:rPr>
          <w:rFonts w:eastAsia="新宋体"/>
          <w:lang w:eastAsia="zh-CN"/>
        </w:rPr>
        <w:t>就可以满足需求。</w:t>
      </w:r>
    </w:p>
    <w:p w:rsidR="00EA7F39" w:rsidRDefault="00EA7F39" w:rsidP="00EA7F39">
      <w:pPr>
        <w:rPr>
          <w:rFonts w:eastAsia="新宋体"/>
          <w:lang w:eastAsia="zh-CN"/>
        </w:rPr>
      </w:pPr>
      <w:r>
        <w:rPr>
          <w:rFonts w:eastAsia="新宋体"/>
          <w:lang w:eastAsia="zh-CN"/>
        </w:rPr>
        <w:tab/>
      </w:r>
      <w:r w:rsidR="00950C59">
        <w:rPr>
          <w:rFonts w:eastAsia="新宋体"/>
          <w:lang w:eastAsia="zh-CN"/>
        </w:rPr>
        <w:t>LATMON</w:t>
      </w:r>
      <w:r w:rsidR="00F14FB0">
        <w:rPr>
          <w:rFonts w:eastAsia="新宋体" w:hint="eastAsia"/>
          <w:lang w:eastAsia="zh-CN"/>
        </w:rPr>
        <w:t>_TIMER</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采集窗口的大小</w:t>
      </w:r>
    </w:p>
    <w:p w:rsidR="00EA7F39" w:rsidRPr="00F14FB0" w:rsidRDefault="00EA7F39" w:rsidP="00EA7F39">
      <w:pPr>
        <w:rPr>
          <w:rFonts w:eastAsia="新宋体"/>
          <w:lang w:eastAsia="zh-CN"/>
        </w:rPr>
      </w:pPr>
    </w:p>
    <w:p w:rsidR="00F14FB0" w:rsidRDefault="00EA7F39" w:rsidP="00EA7F39">
      <w:pPr>
        <w:rPr>
          <w:rFonts w:eastAsia="新宋体"/>
          <w:lang w:eastAsia="zh-CN"/>
        </w:rPr>
      </w:pPr>
      <w:r>
        <w:rPr>
          <w:rFonts w:eastAsia="新宋体"/>
          <w:lang w:eastAsia="zh-CN"/>
        </w:rPr>
        <w:tab/>
      </w:r>
      <w:r w:rsidR="00F14FB0">
        <w:rPr>
          <w:rFonts w:eastAsia="新宋体" w:hint="eastAsia"/>
          <w:lang w:eastAsia="zh-CN"/>
        </w:rPr>
        <w:t>c</w:t>
      </w:r>
      <w:r w:rsidR="00F14FB0">
        <w:rPr>
          <w:rFonts w:eastAsia="新宋体"/>
          <w:lang w:eastAsia="zh-CN"/>
        </w:rPr>
        <w:t xml:space="preserve"> </w:t>
      </w:r>
      <w:r w:rsidR="00F14FB0">
        <w:rPr>
          <w:rFonts w:eastAsia="新宋体" w:hint="eastAsia"/>
          <w:lang w:eastAsia="zh-CN"/>
        </w:rPr>
        <w:t>每个</w:t>
      </w:r>
      <w:r w:rsidR="00F14FB0">
        <w:rPr>
          <w:rFonts w:eastAsia="新宋体"/>
          <w:lang w:eastAsia="zh-CN"/>
        </w:rPr>
        <w:t>master/channel</w:t>
      </w:r>
      <w:r w:rsidR="00F14FB0">
        <w:rPr>
          <w:rFonts w:eastAsia="新宋体"/>
          <w:lang w:eastAsia="zh-CN"/>
        </w:rPr>
        <w:t>都需要一组参数配置</w:t>
      </w:r>
    </w:p>
    <w:p w:rsidR="00F14FB0" w:rsidRDefault="00F14FB0" w:rsidP="00EA7F39">
      <w:pPr>
        <w:rPr>
          <w:rFonts w:eastAsia="新宋体"/>
          <w:lang w:eastAsia="zh-CN"/>
        </w:rPr>
      </w:pPr>
      <w:r>
        <w:rPr>
          <w:rFonts w:eastAsia="新宋体"/>
          <w:lang w:eastAsia="zh-CN"/>
        </w:rPr>
        <w:tab/>
        <w:t>LATMON</w:t>
      </w:r>
      <w:r w:rsidR="00FC29F9">
        <w:rPr>
          <w:rFonts w:eastAsia="新宋体" w:hint="eastAsia"/>
          <w:lang w:eastAsia="zh-CN"/>
        </w:rPr>
        <w:t xml:space="preserve">_MASTERn </w:t>
      </w:r>
      <w:r>
        <w:rPr>
          <w:rFonts w:eastAsia="新宋体" w:hint="eastAsia"/>
          <w:lang w:eastAsia="zh-CN"/>
        </w:rPr>
        <w:t>_URGENT_TIME</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hint="eastAsia"/>
          <w:lang w:eastAsia="zh-CN"/>
        </w:rPr>
        <w:t>当</w:t>
      </w:r>
      <w:r>
        <w:rPr>
          <w:rFonts w:eastAsia="新宋体"/>
          <w:lang w:eastAsia="zh-CN"/>
        </w:rPr>
        <w:t>该</w:t>
      </w:r>
      <w:r>
        <w:rPr>
          <w:rFonts w:eastAsia="新宋体"/>
          <w:lang w:eastAsia="zh-CN"/>
        </w:rPr>
        <w:t>master</w:t>
      </w:r>
      <w:r>
        <w:rPr>
          <w:rFonts w:eastAsia="新宋体"/>
          <w:lang w:eastAsia="zh-CN"/>
        </w:rPr>
        <w:t>的</w:t>
      </w:r>
      <w:r>
        <w:rPr>
          <w:rFonts w:eastAsia="新宋体" w:hint="eastAsia"/>
          <w:lang w:eastAsia="zh-CN"/>
        </w:rPr>
        <w:t>latency</w:t>
      </w:r>
      <w:r>
        <w:rPr>
          <w:rFonts w:eastAsia="新宋体" w:hint="eastAsia"/>
          <w:lang w:eastAsia="zh-CN"/>
        </w:rPr>
        <w:t>时间</w:t>
      </w:r>
      <w:r>
        <w:rPr>
          <w:rFonts w:eastAsia="新宋体"/>
          <w:lang w:eastAsia="zh-CN"/>
        </w:rPr>
        <w:t>超过这个</w:t>
      </w:r>
      <w:r>
        <w:rPr>
          <w:rFonts w:eastAsia="新宋体" w:hint="eastAsia"/>
          <w:lang w:eastAsia="zh-CN"/>
        </w:rPr>
        <w:t>设置</w:t>
      </w:r>
      <w:r>
        <w:rPr>
          <w:rFonts w:eastAsia="新宋体"/>
          <w:lang w:eastAsia="zh-CN"/>
        </w:rPr>
        <w:t>值时计算一次</w:t>
      </w:r>
      <w:r>
        <w:rPr>
          <w:rFonts w:eastAsia="新宋体"/>
          <w:lang w:eastAsia="zh-CN"/>
        </w:rPr>
        <w:t>urgent</w:t>
      </w:r>
    </w:p>
    <w:p w:rsidR="00F14FB0" w:rsidRDefault="00F14FB0" w:rsidP="00EA7F39">
      <w:pPr>
        <w:rPr>
          <w:rFonts w:eastAsia="新宋体"/>
          <w:lang w:eastAsia="zh-CN"/>
        </w:rPr>
      </w:pPr>
      <w:r>
        <w:rPr>
          <w:rFonts w:eastAsia="新宋体"/>
          <w:lang w:eastAsia="zh-CN"/>
        </w:rPr>
        <w:tab/>
        <w:t>LATMON</w:t>
      </w:r>
      <w:r w:rsidR="00FC29F9">
        <w:rPr>
          <w:rFonts w:eastAsia="新宋体" w:hint="eastAsia"/>
          <w:lang w:eastAsia="zh-CN"/>
        </w:rPr>
        <w:t xml:space="preserve">_MASTERn </w:t>
      </w:r>
      <w:r>
        <w:rPr>
          <w:rFonts w:eastAsia="新宋体" w:hint="eastAsia"/>
          <w:lang w:eastAsia="zh-CN"/>
        </w:rPr>
        <w:t>_URGENT_UP</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当连续几个</w:t>
      </w:r>
      <w:r>
        <w:rPr>
          <w:rFonts w:eastAsia="新宋体"/>
          <w:lang w:eastAsia="zh-CN"/>
        </w:rPr>
        <w:t>urgent</w:t>
      </w:r>
      <w:r>
        <w:rPr>
          <w:rFonts w:eastAsia="新宋体"/>
          <w:lang w:eastAsia="zh-CN"/>
        </w:rPr>
        <w:t>后发出一次升频请求</w:t>
      </w:r>
    </w:p>
    <w:p w:rsidR="00F14FB0" w:rsidRDefault="00F14FB0" w:rsidP="00EA7F39">
      <w:pPr>
        <w:rPr>
          <w:rFonts w:eastAsia="新宋体"/>
          <w:lang w:eastAsia="zh-CN"/>
        </w:rPr>
      </w:pPr>
      <w:r>
        <w:rPr>
          <w:rFonts w:eastAsia="新宋体"/>
          <w:lang w:eastAsia="zh-CN"/>
        </w:rPr>
        <w:tab/>
      </w:r>
    </w:p>
    <w:p w:rsidR="00EA7F39" w:rsidRDefault="00F14FB0" w:rsidP="00F14FB0">
      <w:pPr>
        <w:ind w:firstLine="420"/>
        <w:rPr>
          <w:rFonts w:eastAsia="新宋体"/>
          <w:lang w:eastAsia="zh-CN"/>
        </w:rPr>
      </w:pPr>
      <w:r>
        <w:rPr>
          <w:rFonts w:eastAsia="新宋体"/>
          <w:lang w:eastAsia="zh-CN"/>
        </w:rPr>
        <w:t>d</w:t>
      </w:r>
      <w:r w:rsidR="00EA7F39">
        <w:rPr>
          <w:rFonts w:eastAsia="新宋体"/>
          <w:lang w:eastAsia="zh-CN"/>
        </w:rPr>
        <w:t xml:space="preserve"> </w:t>
      </w:r>
      <w:r w:rsidR="00EA7F39">
        <w:rPr>
          <w:rFonts w:eastAsia="新宋体" w:hint="eastAsia"/>
          <w:lang w:eastAsia="zh-CN"/>
        </w:rPr>
        <w:t>需要</w:t>
      </w:r>
      <w:r w:rsidR="00EA7F39">
        <w:rPr>
          <w:rFonts w:eastAsia="新宋体"/>
          <w:lang w:eastAsia="zh-CN"/>
        </w:rPr>
        <w:t>有一组寄存器读出采集到的</w:t>
      </w:r>
      <w:r>
        <w:rPr>
          <w:rFonts w:eastAsia="新宋体" w:hint="eastAsia"/>
          <w:lang w:eastAsia="zh-CN"/>
        </w:rPr>
        <w:t>latency</w:t>
      </w:r>
    </w:p>
    <w:p w:rsidR="00EA7F39" w:rsidRPr="00633715" w:rsidRDefault="00EA7F39" w:rsidP="00EA7F39">
      <w:pPr>
        <w:rPr>
          <w:rFonts w:eastAsia="新宋体"/>
          <w:lang w:eastAsia="zh-CN"/>
        </w:rPr>
      </w:pPr>
      <w:r>
        <w:rPr>
          <w:rFonts w:eastAsia="新宋体"/>
          <w:lang w:eastAsia="zh-CN"/>
        </w:rPr>
        <w:tab/>
      </w:r>
      <w:r w:rsidR="00FC29F9">
        <w:rPr>
          <w:rFonts w:eastAsia="新宋体"/>
          <w:lang w:eastAsia="zh-CN"/>
        </w:rPr>
        <w:t>LATMON</w:t>
      </w:r>
      <w:r w:rsidR="00FC29F9">
        <w:rPr>
          <w:rFonts w:eastAsia="新宋体" w:hint="eastAsia"/>
          <w:lang w:eastAsia="zh-CN"/>
        </w:rPr>
        <w:t>_</w:t>
      </w:r>
      <w:r>
        <w:rPr>
          <w:rFonts w:eastAsia="新宋体" w:hint="eastAsia"/>
          <w:lang w:eastAsia="zh-CN"/>
        </w:rPr>
        <w:t>MASTERn_</w:t>
      </w:r>
      <w:r>
        <w:rPr>
          <w:rFonts w:eastAsia="新宋体"/>
          <w:lang w:eastAsia="zh-CN"/>
        </w:rPr>
        <w:t>VALUE</w:t>
      </w:r>
      <w:r>
        <w:rPr>
          <w:rFonts w:eastAsia="新宋体" w:hint="eastAsia"/>
          <w:lang w:eastAsia="zh-CN"/>
        </w:rPr>
        <w:t>（</w:t>
      </w:r>
      <w:r>
        <w:rPr>
          <w:rFonts w:eastAsia="新宋体"/>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当前对应</w:t>
      </w:r>
      <w:r>
        <w:rPr>
          <w:rFonts w:eastAsia="新宋体"/>
          <w:lang w:eastAsia="zh-CN"/>
        </w:rPr>
        <w:t>某个</w:t>
      </w:r>
      <w:r>
        <w:rPr>
          <w:rFonts w:eastAsia="新宋体"/>
          <w:lang w:eastAsia="zh-CN"/>
        </w:rPr>
        <w:t>channel/master</w:t>
      </w:r>
      <w:r>
        <w:rPr>
          <w:rFonts w:eastAsia="新宋体" w:hint="eastAsia"/>
          <w:lang w:eastAsia="zh-CN"/>
        </w:rPr>
        <w:t>采集</w:t>
      </w:r>
      <w:r>
        <w:rPr>
          <w:rFonts w:eastAsia="新宋体"/>
          <w:lang w:eastAsia="zh-CN"/>
        </w:rPr>
        <w:t>到的值，每个</w:t>
      </w:r>
      <w:r>
        <w:rPr>
          <w:rFonts w:eastAsia="新宋体" w:hint="eastAsia"/>
          <w:lang w:eastAsia="zh-CN"/>
        </w:rPr>
        <w:t>窗口</w:t>
      </w:r>
      <w:r>
        <w:rPr>
          <w:rFonts w:eastAsia="新宋体"/>
          <w:lang w:eastAsia="zh-CN"/>
        </w:rPr>
        <w:t>更新</w:t>
      </w:r>
    </w:p>
    <w:p w:rsidR="00D47A39" w:rsidRDefault="00D47A39" w:rsidP="00D47A39">
      <w:pPr>
        <w:pStyle w:val="4"/>
        <w:ind w:left="420"/>
        <w:rPr>
          <w:lang w:eastAsia="zh-CN"/>
        </w:rPr>
      </w:pPr>
      <w:bookmarkStart w:id="30" w:name="_Toc5714240"/>
      <w:r>
        <w:rPr>
          <w:rFonts w:eastAsia="新宋体"/>
          <w:lang w:eastAsia="zh-CN"/>
        </w:rPr>
        <w:t>5</w:t>
      </w:r>
      <w:r>
        <w:rPr>
          <w:lang w:eastAsia="zh-CN"/>
        </w:rPr>
        <w:t xml:space="preserve">.3 </w:t>
      </w:r>
      <w:r w:rsidR="00081082">
        <w:rPr>
          <w:rFonts w:hint="eastAsia"/>
          <w:lang w:eastAsia="zh-CN"/>
        </w:rPr>
        <w:t>总体参数</w:t>
      </w:r>
      <w:r>
        <w:rPr>
          <w:lang w:eastAsia="zh-CN"/>
        </w:rPr>
        <w:t>配置</w:t>
      </w:r>
      <w:r w:rsidR="00081082">
        <w:rPr>
          <w:rFonts w:hint="eastAsia"/>
          <w:lang w:eastAsia="zh-CN"/>
        </w:rPr>
        <w:t>与</w:t>
      </w:r>
      <w:r w:rsidR="00081082">
        <w:rPr>
          <w:lang w:eastAsia="zh-CN"/>
        </w:rPr>
        <w:t>逻辑模块</w:t>
      </w:r>
      <w:bookmarkEnd w:id="30"/>
    </w:p>
    <w:p w:rsidR="00D47A39" w:rsidRDefault="00D47A39" w:rsidP="00AC4B17">
      <w:pPr>
        <w:rPr>
          <w:rFonts w:eastAsia="新宋体"/>
          <w:lang w:eastAsia="zh-CN"/>
        </w:rPr>
      </w:pPr>
      <w:r>
        <w:rPr>
          <w:rFonts w:eastAsia="新宋体"/>
          <w:lang w:eastAsia="zh-CN"/>
        </w:rPr>
        <w:tab/>
        <w:t xml:space="preserve">a </w:t>
      </w:r>
      <w:r w:rsidR="00AC4B17">
        <w:rPr>
          <w:rFonts w:eastAsia="新宋体" w:hint="eastAsia"/>
          <w:lang w:eastAsia="zh-CN"/>
        </w:rPr>
        <w:t>由于</w:t>
      </w:r>
      <w:r w:rsidR="00AC4B17">
        <w:rPr>
          <w:rFonts w:eastAsia="新宋体"/>
          <w:lang w:eastAsia="zh-CN"/>
        </w:rPr>
        <w:t>1/2</w:t>
      </w:r>
      <w:r w:rsidR="00AC4B17">
        <w:rPr>
          <w:rFonts w:eastAsia="新宋体"/>
          <w:lang w:eastAsia="zh-CN"/>
        </w:rPr>
        <w:t>的原因</w:t>
      </w:r>
      <w:r w:rsidR="00AC4B17">
        <w:rPr>
          <w:rFonts w:eastAsia="新宋体" w:hint="eastAsia"/>
          <w:lang w:eastAsia="zh-CN"/>
        </w:rPr>
        <w:t>某些</w:t>
      </w:r>
      <w:r w:rsidR="00AC4B17">
        <w:rPr>
          <w:rFonts w:eastAsia="新宋体"/>
          <w:lang w:eastAsia="zh-CN"/>
        </w:rPr>
        <w:t>高频点在</w:t>
      </w:r>
      <w:r w:rsidR="00AC4B17">
        <w:rPr>
          <w:rFonts w:eastAsia="新宋体"/>
          <w:lang w:eastAsia="zh-CN"/>
        </w:rPr>
        <w:t>latency</w:t>
      </w:r>
      <w:r w:rsidR="00AC4B17">
        <w:rPr>
          <w:rFonts w:eastAsia="新宋体"/>
          <w:lang w:eastAsia="zh-CN"/>
        </w:rPr>
        <w:t>上反而弱于地频点，所以在</w:t>
      </w:r>
      <w:r w:rsidR="00AC4B17">
        <w:rPr>
          <w:rFonts w:eastAsia="新宋体"/>
          <w:lang w:eastAsia="zh-CN"/>
        </w:rPr>
        <w:t>latency</w:t>
      </w:r>
      <w:r w:rsidR="00AC4B17">
        <w:rPr>
          <w:rFonts w:eastAsia="新宋体"/>
          <w:lang w:eastAsia="zh-CN"/>
        </w:rPr>
        <w:t>模块需要配置升频时跳过一些频点。</w:t>
      </w:r>
    </w:p>
    <w:p w:rsidR="000D191B" w:rsidRDefault="00AC4B17" w:rsidP="000D191B">
      <w:pPr>
        <w:rPr>
          <w:rFonts w:eastAsia="新宋体"/>
          <w:lang w:eastAsia="zh-CN"/>
        </w:rPr>
      </w:pPr>
      <w:r>
        <w:rPr>
          <w:rFonts w:eastAsia="新宋体"/>
          <w:lang w:eastAsia="zh-CN"/>
        </w:rPr>
        <w:tab/>
        <w:t>LATMON</w:t>
      </w:r>
      <w:r>
        <w:rPr>
          <w:rFonts w:eastAsia="新宋体" w:hint="eastAsia"/>
          <w:lang w:eastAsia="zh-CN"/>
        </w:rPr>
        <w:t>_JUMP_FREQ</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sidR="00977327">
        <w:rPr>
          <w:rFonts w:eastAsia="新宋体" w:hint="eastAsia"/>
          <w:lang w:eastAsia="zh-CN"/>
        </w:rPr>
        <w:t>配置</w:t>
      </w:r>
      <w:r w:rsidR="00977327">
        <w:rPr>
          <w:rFonts w:eastAsia="新宋体"/>
          <w:lang w:eastAsia="zh-CN"/>
        </w:rPr>
        <w:t>升频时跳过的频点</w:t>
      </w:r>
    </w:p>
    <w:p w:rsidR="000D191B" w:rsidRDefault="000D191B" w:rsidP="000D191B">
      <w:pPr>
        <w:rPr>
          <w:rFonts w:eastAsia="新宋体"/>
          <w:lang w:eastAsia="zh-CN"/>
        </w:rPr>
      </w:pPr>
    </w:p>
    <w:p w:rsidR="000D191B" w:rsidRDefault="000D191B" w:rsidP="000D191B">
      <w:pPr>
        <w:rPr>
          <w:rFonts w:eastAsia="新宋体"/>
          <w:lang w:eastAsia="zh-CN"/>
        </w:rPr>
      </w:pPr>
      <w:r>
        <w:rPr>
          <w:rFonts w:eastAsia="新宋体"/>
          <w:lang w:eastAsia="zh-CN"/>
        </w:rPr>
        <w:tab/>
        <w:t xml:space="preserve">b </w:t>
      </w:r>
      <w:r>
        <w:rPr>
          <w:rFonts w:eastAsia="新宋体" w:hint="eastAsia"/>
          <w:lang w:eastAsia="zh-CN"/>
        </w:rPr>
        <w:t>此处应</w:t>
      </w:r>
      <w:r>
        <w:rPr>
          <w:rFonts w:eastAsia="新宋体"/>
          <w:lang w:eastAsia="zh-CN"/>
        </w:rPr>
        <w:t>有一个总开关，用于控制采集器</w:t>
      </w:r>
      <w:r>
        <w:rPr>
          <w:rFonts w:eastAsia="新宋体" w:hint="eastAsia"/>
          <w:lang w:eastAsia="zh-CN"/>
        </w:rPr>
        <w:t>、</w:t>
      </w:r>
      <w:r>
        <w:rPr>
          <w:rFonts w:eastAsia="新宋体"/>
          <w:lang w:eastAsia="zh-CN"/>
        </w:rPr>
        <w:t>投票机以及所有运算单元</w:t>
      </w:r>
      <w:r>
        <w:rPr>
          <w:rFonts w:eastAsia="新宋体" w:hint="eastAsia"/>
          <w:lang w:eastAsia="zh-CN"/>
        </w:rPr>
        <w:t>。</w:t>
      </w:r>
    </w:p>
    <w:p w:rsidR="000D191B" w:rsidRPr="0078289B" w:rsidRDefault="000D191B" w:rsidP="000D191B">
      <w:pPr>
        <w:rPr>
          <w:rFonts w:eastAsia="新宋体"/>
          <w:lang w:eastAsia="zh-CN"/>
        </w:rPr>
      </w:pPr>
      <w:r>
        <w:rPr>
          <w:rFonts w:eastAsia="新宋体"/>
          <w:lang w:eastAsia="zh-CN"/>
        </w:rPr>
        <w:tab/>
        <w:t>LATMON</w:t>
      </w:r>
      <w:r>
        <w:rPr>
          <w:rFonts w:eastAsia="新宋体" w:hint="eastAsia"/>
          <w:lang w:eastAsia="zh-CN"/>
        </w:rPr>
        <w:t xml:space="preserve"> _EN</w:t>
      </w:r>
      <w:r>
        <w:rPr>
          <w:rFonts w:eastAsia="新宋体" w:hint="eastAsia"/>
          <w:lang w:eastAsia="zh-CN"/>
        </w:rPr>
        <w:t>（</w:t>
      </w:r>
      <w:r>
        <w:rPr>
          <w:rFonts w:eastAsia="新宋体" w:hint="eastAsia"/>
          <w:lang w:eastAsia="zh-CN"/>
        </w:rPr>
        <w:t>rw</w:t>
      </w:r>
      <w:r>
        <w:rPr>
          <w:rFonts w:eastAsia="新宋体"/>
          <w:lang w:eastAsia="zh-CN"/>
        </w:rPr>
        <w:t>）</w:t>
      </w:r>
    </w:p>
    <w:p w:rsidR="000D191B" w:rsidRDefault="000D191B" w:rsidP="000D191B">
      <w:pPr>
        <w:rPr>
          <w:rFonts w:eastAsia="新宋体"/>
          <w:lang w:eastAsia="zh-CN"/>
        </w:rPr>
      </w:pPr>
    </w:p>
    <w:p w:rsidR="000D191B" w:rsidRDefault="000D191B" w:rsidP="000D191B">
      <w:pPr>
        <w:rPr>
          <w:rFonts w:eastAsia="新宋体"/>
          <w:lang w:eastAsia="zh-CN"/>
        </w:rPr>
      </w:pPr>
      <w:r>
        <w:rPr>
          <w:rFonts w:eastAsia="新宋体"/>
          <w:lang w:eastAsia="zh-CN"/>
        </w:rPr>
        <w:tab/>
      </w:r>
      <w:r w:rsidR="009D3E47">
        <w:rPr>
          <w:rFonts w:eastAsia="新宋体"/>
          <w:lang w:eastAsia="zh-CN"/>
        </w:rPr>
        <w:t>c</w:t>
      </w:r>
      <w:r>
        <w:rPr>
          <w:rFonts w:eastAsia="新宋体"/>
          <w:lang w:eastAsia="zh-CN"/>
        </w:rPr>
        <w:t xml:space="preserve"> </w:t>
      </w:r>
      <w:r>
        <w:rPr>
          <w:rFonts w:eastAsia="新宋体" w:hint="eastAsia"/>
          <w:lang w:eastAsia="zh-CN"/>
        </w:rPr>
        <w:t>需要</w:t>
      </w:r>
      <w:r>
        <w:rPr>
          <w:rFonts w:eastAsia="新宋体"/>
          <w:lang w:eastAsia="zh-CN"/>
        </w:rPr>
        <w:t>一些</w:t>
      </w:r>
      <w:r>
        <w:rPr>
          <w:rFonts w:eastAsia="新宋体"/>
          <w:lang w:eastAsia="zh-CN"/>
        </w:rPr>
        <w:t>debug</w:t>
      </w:r>
      <w:r>
        <w:rPr>
          <w:rFonts w:eastAsia="新宋体"/>
          <w:lang w:eastAsia="zh-CN"/>
        </w:rPr>
        <w:t>寄存器</w:t>
      </w:r>
      <w:r>
        <w:rPr>
          <w:rFonts w:eastAsia="新宋体" w:hint="eastAsia"/>
          <w:lang w:eastAsia="zh-CN"/>
        </w:rPr>
        <w:t>，</w:t>
      </w:r>
      <w:r>
        <w:rPr>
          <w:rFonts w:eastAsia="新宋体"/>
          <w:lang w:eastAsia="zh-CN"/>
        </w:rPr>
        <w:t>用于读出一些中间状态</w:t>
      </w:r>
      <w:r>
        <w:rPr>
          <w:rFonts w:eastAsia="新宋体" w:hint="eastAsia"/>
          <w:lang w:eastAsia="zh-CN"/>
        </w:rPr>
        <w:t>。</w:t>
      </w:r>
    </w:p>
    <w:p w:rsidR="000D191B" w:rsidRDefault="000D191B" w:rsidP="000D191B">
      <w:pPr>
        <w:rPr>
          <w:rFonts w:eastAsia="新宋体"/>
          <w:lang w:eastAsia="zh-CN"/>
        </w:rPr>
      </w:pPr>
      <w:r>
        <w:rPr>
          <w:rFonts w:eastAsia="新宋体"/>
          <w:lang w:eastAsia="zh-CN"/>
        </w:rPr>
        <w:tab/>
        <w:t>DBG_BW_ALL</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加法器的最终结果</w:t>
      </w:r>
    </w:p>
    <w:p w:rsidR="000D191B" w:rsidRDefault="000D191B" w:rsidP="000D191B">
      <w:pPr>
        <w:rPr>
          <w:rFonts w:eastAsia="新宋体"/>
          <w:lang w:eastAsia="zh-CN"/>
        </w:rPr>
      </w:pPr>
      <w:r>
        <w:rPr>
          <w:rFonts w:eastAsia="新宋体"/>
          <w:lang w:eastAsia="zh-CN"/>
        </w:rPr>
        <w:tab/>
        <w:t>DBG</w:t>
      </w:r>
      <w:r>
        <w:rPr>
          <w:rFonts w:eastAsia="新宋体" w:hint="eastAsia"/>
          <w:lang w:eastAsia="zh-CN"/>
        </w:rPr>
        <w:t>_</w:t>
      </w:r>
      <w:r w:rsidR="00E41AFE" w:rsidRPr="00E41AFE">
        <w:rPr>
          <w:rFonts w:eastAsia="新宋体"/>
          <w:lang w:eastAsia="zh-CN"/>
        </w:rPr>
        <w:t xml:space="preserve"> </w:t>
      </w:r>
      <w:r w:rsidR="00E41AFE">
        <w:rPr>
          <w:rFonts w:eastAsia="新宋体"/>
          <w:lang w:eastAsia="zh-CN"/>
        </w:rPr>
        <w:t>LATMON</w:t>
      </w:r>
      <w:r w:rsidR="00E41AFE">
        <w:rPr>
          <w:rFonts w:eastAsia="新宋体" w:hint="eastAsia"/>
          <w:lang w:eastAsia="zh-CN"/>
        </w:rPr>
        <w:t xml:space="preserve"> </w:t>
      </w:r>
      <w:r w:rsidR="00E41AFE">
        <w:rPr>
          <w:rFonts w:eastAsia="新宋体"/>
          <w:lang w:eastAsia="zh-CN"/>
        </w:rPr>
        <w:t>_</w:t>
      </w:r>
      <w:r>
        <w:rPr>
          <w:rFonts w:eastAsia="新宋体" w:hint="eastAsia"/>
          <w:lang w:eastAsia="zh-CN"/>
        </w:rPr>
        <w:t>REQ</w:t>
      </w:r>
      <w:r w:rsidR="00E41AFE">
        <w:rPr>
          <w:rFonts w:eastAsia="新宋体"/>
          <w:lang w:eastAsia="zh-CN"/>
        </w:rPr>
        <w:t>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sidR="00E14D1E">
        <w:rPr>
          <w:rFonts w:eastAsia="新宋体" w:hint="eastAsia"/>
          <w:lang w:eastAsia="zh-CN"/>
        </w:rPr>
        <w:t>哪些</w:t>
      </w:r>
      <w:r w:rsidR="00E14D1E">
        <w:rPr>
          <w:rFonts w:eastAsia="新宋体" w:hint="eastAsia"/>
          <w:lang w:eastAsia="zh-CN"/>
        </w:rPr>
        <w:t>master</w:t>
      </w:r>
      <w:r w:rsidR="00E14D1E">
        <w:rPr>
          <w:rFonts w:eastAsia="新宋体"/>
          <w:lang w:eastAsia="zh-CN"/>
        </w:rPr>
        <w:t>发出了升频请求</w:t>
      </w:r>
    </w:p>
    <w:p w:rsidR="00A424AC" w:rsidRPr="00EA7F39" w:rsidRDefault="000D191B" w:rsidP="000D191B">
      <w:pPr>
        <w:rPr>
          <w:rFonts w:eastAsia="新宋体"/>
          <w:lang w:eastAsia="zh-CN"/>
        </w:rPr>
      </w:pPr>
      <w:r>
        <w:rPr>
          <w:rFonts w:eastAsia="新宋体"/>
          <w:lang w:eastAsia="zh-CN"/>
        </w:rPr>
        <w:tab/>
        <w:t>DBG_</w:t>
      </w:r>
      <w:r w:rsidR="00182599" w:rsidRPr="00182599">
        <w:rPr>
          <w:rFonts w:eastAsia="新宋体"/>
          <w:lang w:eastAsia="zh-CN"/>
        </w:rPr>
        <w:t xml:space="preserve"> </w:t>
      </w:r>
      <w:r w:rsidR="00182599">
        <w:rPr>
          <w:rFonts w:eastAsia="新宋体"/>
          <w:lang w:eastAsia="zh-CN"/>
        </w:rPr>
        <w:t>LATMON</w:t>
      </w:r>
      <w:r w:rsidR="00182599">
        <w:rPr>
          <w:rFonts w:eastAsia="新宋体" w:hint="eastAsia"/>
          <w:lang w:eastAsia="zh-CN"/>
        </w:rPr>
        <w:t xml:space="preserve"> </w:t>
      </w:r>
      <w:r>
        <w:rPr>
          <w:rFonts w:eastAsia="新宋体"/>
          <w:lang w:eastAsia="zh-CN"/>
        </w:rPr>
        <w:t>_REQ</w:t>
      </w:r>
      <w:r>
        <w:rPr>
          <w:rFonts w:eastAsia="新宋体" w:hint="eastAsia"/>
          <w:lang w:eastAsia="zh-CN"/>
        </w:rPr>
        <w:t>_FRE</w:t>
      </w:r>
      <w:r>
        <w:rPr>
          <w:rFonts w:eastAsia="新宋体"/>
          <w:lang w:eastAsia="zh-CN"/>
        </w:rPr>
        <w:t>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最终</w:t>
      </w:r>
      <w:r>
        <w:rPr>
          <w:rFonts w:eastAsia="新宋体"/>
          <w:lang w:eastAsia="zh-CN"/>
        </w:rPr>
        <w:t>请求变到</w:t>
      </w:r>
      <w:r w:rsidR="0077018B">
        <w:rPr>
          <w:rFonts w:eastAsia="新宋体" w:hint="eastAsia"/>
          <w:lang w:eastAsia="zh-CN"/>
        </w:rPr>
        <w:t>的</w:t>
      </w:r>
      <w:r w:rsidR="0077018B">
        <w:rPr>
          <w:rFonts w:eastAsia="新宋体"/>
          <w:lang w:eastAsia="zh-CN"/>
        </w:rPr>
        <w:t>频点</w:t>
      </w:r>
    </w:p>
    <w:p w:rsidR="00EB0E93" w:rsidRDefault="00EB0E93" w:rsidP="00EB0E93">
      <w:pPr>
        <w:rPr>
          <w:rFonts w:eastAsia="新宋体"/>
          <w:lang w:eastAsia="zh-CN"/>
        </w:rPr>
      </w:pPr>
      <w:r>
        <w:rPr>
          <w:rFonts w:eastAsia="新宋体"/>
          <w:lang w:eastAsia="zh-CN"/>
        </w:rPr>
        <w:br w:type="page"/>
      </w:r>
    </w:p>
    <w:p w:rsidR="00794005" w:rsidRDefault="00794005" w:rsidP="00794005">
      <w:pPr>
        <w:pStyle w:val="3"/>
        <w:rPr>
          <w:rFonts w:eastAsia="新宋体"/>
          <w:lang w:eastAsia="zh-CN"/>
        </w:rPr>
      </w:pPr>
      <w:r>
        <w:rPr>
          <w:rFonts w:eastAsia="新宋体"/>
          <w:lang w:eastAsia="zh-CN"/>
        </w:rPr>
        <w:lastRenderedPageBreak/>
        <w:tab/>
      </w:r>
      <w:bookmarkStart w:id="31" w:name="_Toc5714241"/>
      <w:r>
        <w:rPr>
          <w:rFonts w:eastAsia="新宋体" w:hint="eastAsia"/>
          <w:lang w:eastAsia="zh-CN"/>
        </w:rPr>
        <w:t>六</w:t>
      </w:r>
      <w:r>
        <w:rPr>
          <w:rFonts w:eastAsia="新宋体" w:hint="eastAsia"/>
          <w:lang w:eastAsia="zh-CN"/>
        </w:rPr>
        <w:t xml:space="preserve"> </w:t>
      </w:r>
      <w:r w:rsidRPr="00E67E5C">
        <w:rPr>
          <w:rFonts w:eastAsia="新宋体"/>
          <w:lang w:eastAsia="zh-CN"/>
        </w:rPr>
        <w:t>.</w:t>
      </w:r>
      <w:r>
        <w:rPr>
          <w:rFonts w:eastAsia="新宋体"/>
          <w:lang w:eastAsia="zh-CN"/>
        </w:rPr>
        <w:tab/>
        <w:t>freq</w:t>
      </w:r>
      <w:r>
        <w:rPr>
          <w:rFonts w:eastAsia="新宋体"/>
          <w:lang w:eastAsia="zh-CN"/>
        </w:rPr>
        <w:t>模块（</w:t>
      </w:r>
      <w:r>
        <w:rPr>
          <w:rFonts w:eastAsia="新宋体"/>
          <w:lang w:eastAsia="zh-CN"/>
        </w:rPr>
        <w:t>hw mode requester</w:t>
      </w:r>
      <w:r>
        <w:rPr>
          <w:rFonts w:eastAsia="新宋体" w:hint="eastAsia"/>
          <w:lang w:eastAsia="zh-CN"/>
        </w:rPr>
        <w:t>）</w:t>
      </w:r>
      <w:bookmarkEnd w:id="31"/>
    </w:p>
    <w:p w:rsidR="00794005" w:rsidRDefault="007213A3" w:rsidP="00C81009">
      <w:pPr>
        <w:jc w:val="center"/>
        <w:rPr>
          <w:rFonts w:eastAsia="新宋体"/>
          <w:lang w:eastAsia="zh-CN"/>
        </w:rPr>
      </w:pPr>
      <w:r>
        <w:object w:dxaOrig="9825" w:dyaOrig="3465">
          <v:shape id="_x0000_i1029" type="#_x0000_t75" style="width:402pt;height:141.7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Visio.Drawing.15" ShapeID="_x0000_i1029" DrawAspect="Content" ObjectID="_1616581707" r:id="rId18"/>
        </w:object>
      </w:r>
    </w:p>
    <w:p w:rsidR="003231A4" w:rsidRDefault="003231A4" w:rsidP="003231A4">
      <w:pPr>
        <w:pStyle w:val="4"/>
        <w:ind w:left="420"/>
        <w:rPr>
          <w:lang w:eastAsia="zh-CN"/>
        </w:rPr>
      </w:pPr>
      <w:bookmarkStart w:id="32" w:name="_Toc5714242"/>
      <w:r>
        <w:rPr>
          <w:lang w:eastAsia="zh-CN"/>
        </w:rPr>
        <w:t>6.1</w:t>
      </w:r>
      <w:r>
        <w:rPr>
          <w:rFonts w:hint="eastAsia"/>
          <w:lang w:eastAsia="zh-CN"/>
        </w:rPr>
        <w:t>概述</w:t>
      </w:r>
      <w:bookmarkEnd w:id="32"/>
    </w:p>
    <w:p w:rsidR="003231A4" w:rsidRDefault="003231A4" w:rsidP="003231A4">
      <w:pPr>
        <w:rPr>
          <w:rFonts w:eastAsia="新宋体"/>
          <w:lang w:eastAsia="zh-CN"/>
        </w:rPr>
      </w:pPr>
      <w:r>
        <w:rPr>
          <w:rFonts w:eastAsia="新宋体" w:hint="eastAsia"/>
          <w:lang w:eastAsia="zh-CN"/>
        </w:rPr>
        <w:tab/>
      </w:r>
      <w:r>
        <w:rPr>
          <w:rFonts w:eastAsia="新宋体"/>
          <w:lang w:eastAsia="zh-CN"/>
        </w:rPr>
        <w:t>a</w:t>
      </w:r>
      <w:r>
        <w:rPr>
          <w:rFonts w:eastAsia="新宋体" w:hint="eastAsia"/>
          <w:lang w:eastAsia="zh-CN"/>
        </w:rPr>
        <w:t>在</w:t>
      </w:r>
      <w:r>
        <w:rPr>
          <w:rFonts w:eastAsia="新宋体"/>
          <w:lang w:eastAsia="zh-CN"/>
        </w:rPr>
        <w:t>新的设计中，我们</w:t>
      </w:r>
      <w:r>
        <w:rPr>
          <w:rFonts w:eastAsia="新宋体" w:hint="eastAsia"/>
          <w:lang w:eastAsia="zh-CN"/>
        </w:rPr>
        <w:t>希望</w:t>
      </w:r>
      <w:r>
        <w:rPr>
          <w:rFonts w:eastAsia="新宋体"/>
          <w:lang w:eastAsia="zh-CN"/>
        </w:rPr>
        <w:t>将原</w:t>
      </w:r>
      <w:r>
        <w:rPr>
          <w:rFonts w:eastAsia="新宋体"/>
          <w:lang w:eastAsia="zh-CN"/>
        </w:rPr>
        <w:t>vote</w:t>
      </w:r>
      <w:r w:rsidR="000C1C66">
        <w:rPr>
          <w:rFonts w:eastAsia="新宋体" w:hint="eastAsia"/>
          <w:lang w:eastAsia="zh-CN"/>
        </w:rPr>
        <w:t>中</w:t>
      </w:r>
      <w:r w:rsidR="000C1C66">
        <w:rPr>
          <w:rFonts w:eastAsia="新宋体"/>
          <w:lang w:eastAsia="zh-CN"/>
        </w:rPr>
        <w:t>freq</w:t>
      </w:r>
      <w:r w:rsidR="000C1C66">
        <w:rPr>
          <w:rFonts w:eastAsia="新宋体"/>
          <w:lang w:eastAsia="zh-CN"/>
        </w:rPr>
        <w:t>投票单独做出来，因为这个逻辑虽然简单，但是目的与原则都与</w:t>
      </w:r>
      <w:r w:rsidR="000C1C66">
        <w:rPr>
          <w:rFonts w:eastAsia="新宋体"/>
          <w:lang w:eastAsia="zh-CN"/>
        </w:rPr>
        <w:t>bandwidth</w:t>
      </w:r>
      <w:r w:rsidR="000C1C66">
        <w:rPr>
          <w:rFonts w:eastAsia="新宋体"/>
          <w:lang w:eastAsia="zh-CN"/>
        </w:rPr>
        <w:t>有很大的差别。</w:t>
      </w:r>
    </w:p>
    <w:p w:rsidR="003231A4" w:rsidRDefault="003231A4" w:rsidP="003231A4">
      <w:pPr>
        <w:rPr>
          <w:rFonts w:eastAsia="新宋体"/>
          <w:lang w:eastAsia="zh-CN"/>
        </w:rPr>
      </w:pPr>
    </w:p>
    <w:p w:rsidR="003231A4" w:rsidRDefault="00EB736E" w:rsidP="003231A4">
      <w:pPr>
        <w:ind w:firstLine="420"/>
        <w:jc w:val="left"/>
        <w:rPr>
          <w:rFonts w:eastAsia="新宋体"/>
          <w:lang w:eastAsia="zh-CN"/>
        </w:rPr>
      </w:pPr>
      <w:r>
        <w:rPr>
          <w:rFonts w:eastAsia="新宋体"/>
          <w:lang w:eastAsia="zh-CN"/>
        </w:rPr>
        <w:t xml:space="preserve">b </w:t>
      </w:r>
      <w:r>
        <w:rPr>
          <w:rFonts w:eastAsia="新宋体" w:hint="eastAsia"/>
          <w:lang w:eastAsia="zh-CN"/>
        </w:rPr>
        <w:t>freq</w:t>
      </w:r>
      <w:r>
        <w:rPr>
          <w:rFonts w:eastAsia="新宋体" w:hint="eastAsia"/>
          <w:lang w:eastAsia="zh-CN"/>
        </w:rPr>
        <w:t>模块</w:t>
      </w:r>
      <w:r>
        <w:rPr>
          <w:rFonts w:eastAsia="新宋体"/>
          <w:lang w:eastAsia="zh-CN"/>
        </w:rPr>
        <w:t>只有预测者</w:t>
      </w:r>
      <w:r>
        <w:rPr>
          <w:rFonts w:eastAsia="新宋体"/>
          <w:lang w:eastAsia="zh-CN"/>
        </w:rPr>
        <w:t>/</w:t>
      </w:r>
      <w:r>
        <w:rPr>
          <w:rFonts w:eastAsia="新宋体"/>
          <w:lang w:eastAsia="zh-CN"/>
        </w:rPr>
        <w:t>投票机，各个</w:t>
      </w:r>
      <w:r>
        <w:rPr>
          <w:rFonts w:eastAsia="新宋体"/>
          <w:lang w:eastAsia="zh-CN"/>
        </w:rPr>
        <w:t>master</w:t>
      </w:r>
      <w:r>
        <w:rPr>
          <w:rFonts w:eastAsia="新宋体"/>
          <w:lang w:eastAsia="zh-CN"/>
        </w:rPr>
        <w:t>直接投出自己想要的频点。</w:t>
      </w:r>
    </w:p>
    <w:p w:rsidR="007D7301" w:rsidRDefault="007D7301" w:rsidP="007D7301">
      <w:pPr>
        <w:pStyle w:val="4"/>
        <w:ind w:left="420"/>
        <w:rPr>
          <w:lang w:eastAsia="zh-CN"/>
        </w:rPr>
      </w:pPr>
      <w:bookmarkStart w:id="33" w:name="_Toc5714243"/>
      <w:r>
        <w:rPr>
          <w:lang w:eastAsia="zh-CN"/>
        </w:rPr>
        <w:t xml:space="preserve">6.2 </w:t>
      </w:r>
      <w:r>
        <w:rPr>
          <w:rFonts w:hint="eastAsia"/>
          <w:lang w:eastAsia="zh-CN"/>
        </w:rPr>
        <w:t>预测者</w:t>
      </w:r>
      <w:r>
        <w:rPr>
          <w:lang w:eastAsia="zh-CN"/>
        </w:rPr>
        <w:t>/</w:t>
      </w:r>
      <w:r>
        <w:rPr>
          <w:rFonts w:hint="eastAsia"/>
          <w:lang w:eastAsia="zh-CN"/>
        </w:rPr>
        <w:t>投票机</w:t>
      </w:r>
      <w:bookmarkEnd w:id="33"/>
    </w:p>
    <w:p w:rsidR="007D7301" w:rsidRDefault="007D7301" w:rsidP="007D7301">
      <w:pPr>
        <w:rPr>
          <w:rFonts w:eastAsia="新宋体"/>
          <w:lang w:eastAsia="zh-CN"/>
        </w:rPr>
      </w:pPr>
      <w:r>
        <w:rPr>
          <w:rFonts w:eastAsia="新宋体"/>
          <w:lang w:eastAsia="zh-CN"/>
        </w:rPr>
        <w:tab/>
      </w:r>
      <w:r>
        <w:rPr>
          <w:rFonts w:eastAsia="新宋体" w:hint="eastAsia"/>
          <w:lang w:eastAsia="zh-CN"/>
        </w:rPr>
        <w:t>投票在</w:t>
      </w:r>
      <w:r>
        <w:rPr>
          <w:rFonts w:eastAsia="新宋体"/>
          <w:lang w:eastAsia="zh-CN"/>
        </w:rPr>
        <w:t>于原来</w:t>
      </w:r>
      <w:r>
        <w:rPr>
          <w:rFonts w:eastAsia="新宋体"/>
          <w:lang w:eastAsia="zh-CN"/>
        </w:rPr>
        <w:t>sharkl5/roc1/orca</w:t>
      </w:r>
      <w:r>
        <w:rPr>
          <w:rFonts w:eastAsia="新宋体"/>
          <w:lang w:eastAsia="zh-CN"/>
        </w:rPr>
        <w:t>的</w:t>
      </w:r>
      <w:r>
        <w:rPr>
          <w:rFonts w:eastAsia="新宋体"/>
          <w:lang w:eastAsia="zh-CN"/>
        </w:rPr>
        <w:t>vote</w:t>
      </w:r>
      <w:r>
        <w:rPr>
          <w:rFonts w:eastAsia="新宋体"/>
          <w:lang w:eastAsia="zh-CN"/>
        </w:rPr>
        <w:t>模块</w:t>
      </w:r>
      <w:r>
        <w:rPr>
          <w:rFonts w:eastAsia="新宋体" w:hint="eastAsia"/>
          <w:lang w:eastAsia="zh-CN"/>
        </w:rPr>
        <w:t>基础</w:t>
      </w:r>
      <w:r>
        <w:rPr>
          <w:rFonts w:eastAsia="新宋体"/>
          <w:lang w:eastAsia="zh-CN"/>
        </w:rPr>
        <w:t>上</w:t>
      </w:r>
      <w:r>
        <w:rPr>
          <w:rFonts w:eastAsia="新宋体" w:hint="eastAsia"/>
          <w:lang w:eastAsia="zh-CN"/>
        </w:rPr>
        <w:t>实现。在</w:t>
      </w:r>
      <w:r>
        <w:rPr>
          <w:rFonts w:eastAsia="新宋体"/>
          <w:lang w:eastAsia="zh-CN"/>
        </w:rPr>
        <w:t>这里只包含</w:t>
      </w:r>
      <w:r w:rsidR="0045741A">
        <w:rPr>
          <w:rFonts w:eastAsia="新宋体"/>
          <w:lang w:eastAsia="zh-CN"/>
        </w:rPr>
        <w:t>freq</w:t>
      </w:r>
      <w:r>
        <w:rPr>
          <w:rFonts w:eastAsia="新宋体"/>
          <w:lang w:eastAsia="zh-CN"/>
        </w:rPr>
        <w:t>投票</w:t>
      </w:r>
      <w:r>
        <w:rPr>
          <w:rFonts w:eastAsia="新宋体" w:hint="eastAsia"/>
          <w:lang w:eastAsia="zh-CN"/>
        </w:rPr>
        <w:t>。</w:t>
      </w:r>
    </w:p>
    <w:p w:rsidR="007D7301" w:rsidRDefault="007D7301" w:rsidP="007D7301">
      <w:pPr>
        <w:ind w:firstLine="420"/>
        <w:rPr>
          <w:rFonts w:eastAsia="新宋体"/>
          <w:lang w:eastAsia="zh-CN"/>
        </w:rPr>
      </w:pPr>
    </w:p>
    <w:p w:rsidR="007D7301" w:rsidRPr="00BF06C0" w:rsidRDefault="007D7301" w:rsidP="007D7301">
      <w:pPr>
        <w:rPr>
          <w:rFonts w:eastAsia="新宋体"/>
          <w:lang w:eastAsia="zh-CN"/>
        </w:rPr>
      </w:pPr>
      <w:r>
        <w:rPr>
          <w:rFonts w:eastAsia="新宋体"/>
          <w:lang w:eastAsia="zh-CN"/>
        </w:rPr>
        <w:tab/>
      </w:r>
      <w:r w:rsidR="004E3C22">
        <w:rPr>
          <w:rFonts w:eastAsia="新宋体"/>
          <w:lang w:eastAsia="zh-CN"/>
        </w:rPr>
        <w:t>a</w:t>
      </w:r>
      <w:r>
        <w:rPr>
          <w:rFonts w:eastAsia="新宋体"/>
          <w:lang w:eastAsia="zh-CN"/>
        </w:rPr>
        <w:t xml:space="preserve"> </w:t>
      </w:r>
      <w:r>
        <w:rPr>
          <w:rFonts w:eastAsia="新宋体" w:hint="eastAsia"/>
          <w:lang w:eastAsia="zh-CN"/>
        </w:rPr>
        <w:t>投票机对</w:t>
      </w:r>
      <w:r>
        <w:rPr>
          <w:rFonts w:eastAsia="新宋体"/>
          <w:lang w:eastAsia="zh-CN"/>
        </w:rPr>
        <w:t>每个</w:t>
      </w:r>
      <w:r>
        <w:rPr>
          <w:rFonts w:eastAsia="新宋体"/>
          <w:lang w:eastAsia="zh-CN"/>
        </w:rPr>
        <w:t>matser</w:t>
      </w:r>
      <w:r>
        <w:rPr>
          <w:rFonts w:eastAsia="新宋体"/>
          <w:lang w:eastAsia="zh-CN"/>
        </w:rPr>
        <w:t>都有</w:t>
      </w:r>
      <w:r>
        <w:rPr>
          <w:rFonts w:eastAsia="新宋体" w:hint="eastAsia"/>
          <w:lang w:eastAsia="zh-CN"/>
        </w:rPr>
        <w:t>自己</w:t>
      </w:r>
      <w:r>
        <w:rPr>
          <w:rFonts w:eastAsia="新宋体"/>
          <w:lang w:eastAsia="zh-CN"/>
        </w:rPr>
        <w:t>的</w:t>
      </w:r>
      <w:r>
        <w:rPr>
          <w:rFonts w:eastAsia="新宋体"/>
          <w:lang w:eastAsia="zh-CN"/>
        </w:rPr>
        <w:t>enable</w:t>
      </w:r>
      <w:r>
        <w:rPr>
          <w:rFonts w:eastAsia="新宋体"/>
          <w:lang w:eastAsia="zh-CN"/>
        </w:rPr>
        <w:t>位</w:t>
      </w:r>
    </w:p>
    <w:p w:rsidR="007D7301" w:rsidRDefault="007D7301" w:rsidP="007D7301">
      <w:pPr>
        <w:rPr>
          <w:rFonts w:eastAsia="新宋体"/>
          <w:lang w:eastAsia="zh-CN"/>
        </w:rPr>
      </w:pPr>
      <w:r>
        <w:rPr>
          <w:rFonts w:eastAsia="新宋体"/>
          <w:lang w:eastAsia="zh-CN"/>
        </w:rPr>
        <w:tab/>
      </w:r>
      <w:r w:rsidR="002C1F88">
        <w:rPr>
          <w:rFonts w:eastAsia="新宋体"/>
          <w:lang w:eastAsia="zh-CN"/>
        </w:rPr>
        <w:t>FV</w:t>
      </w:r>
      <w:r>
        <w:rPr>
          <w:rFonts w:eastAsia="新宋体" w:hint="eastAsia"/>
          <w:lang w:eastAsia="zh-CN"/>
        </w:rPr>
        <w:t>_</w:t>
      </w:r>
      <w:r>
        <w:rPr>
          <w:rFonts w:eastAsia="新宋体"/>
          <w:lang w:eastAsia="zh-CN"/>
        </w:rPr>
        <w:t>VOTE</w:t>
      </w:r>
      <w:r>
        <w:rPr>
          <w:rFonts w:eastAsia="新宋体" w:hint="eastAsia"/>
          <w:lang w:eastAsia="zh-CN"/>
        </w:rPr>
        <w:t>_</w:t>
      </w:r>
      <w:r>
        <w:rPr>
          <w:rFonts w:eastAsia="新宋体"/>
          <w:lang w:eastAsia="zh-CN"/>
        </w:rPr>
        <w:t>MATSERn_EN</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/enable</w:t>
      </w:r>
    </w:p>
    <w:p w:rsidR="007D7301" w:rsidRDefault="007D7301" w:rsidP="007D7301">
      <w:pPr>
        <w:rPr>
          <w:rFonts w:eastAsia="新宋体"/>
          <w:lang w:eastAsia="zh-CN"/>
        </w:rPr>
      </w:pPr>
      <w:r>
        <w:rPr>
          <w:rFonts w:eastAsia="新宋体"/>
          <w:lang w:eastAsia="zh-CN"/>
        </w:rPr>
        <w:tab/>
      </w:r>
    </w:p>
    <w:p w:rsidR="007D7301" w:rsidRDefault="00991C5F" w:rsidP="007D7301">
      <w:pPr>
        <w:ind w:firstLine="420"/>
        <w:rPr>
          <w:rFonts w:eastAsia="新宋体"/>
          <w:lang w:eastAsia="zh-CN"/>
        </w:rPr>
      </w:pPr>
      <w:r>
        <w:rPr>
          <w:rFonts w:eastAsia="新宋体"/>
          <w:lang w:eastAsia="zh-CN"/>
        </w:rPr>
        <w:t>b</w:t>
      </w:r>
      <w:r w:rsidR="007D7301">
        <w:rPr>
          <w:rFonts w:eastAsia="新宋体"/>
          <w:lang w:eastAsia="zh-CN"/>
        </w:rPr>
        <w:t xml:space="preserve"> </w:t>
      </w:r>
      <w:r>
        <w:rPr>
          <w:rFonts w:eastAsia="新宋体"/>
          <w:lang w:eastAsia="zh-CN"/>
        </w:rPr>
        <w:t>freq</w:t>
      </w:r>
      <w:r w:rsidR="007D7301">
        <w:rPr>
          <w:rFonts w:eastAsia="新宋体" w:hint="eastAsia"/>
          <w:lang w:eastAsia="zh-CN"/>
        </w:rPr>
        <w:t>投票值</w:t>
      </w:r>
      <w:r w:rsidR="007D7301">
        <w:rPr>
          <w:rFonts w:eastAsia="新宋体"/>
          <w:lang w:eastAsia="zh-CN"/>
        </w:rPr>
        <w:t>使用</w:t>
      </w:r>
      <w:r>
        <w:rPr>
          <w:rFonts w:eastAsia="新宋体" w:hint="eastAsia"/>
          <w:lang w:eastAsia="zh-CN"/>
        </w:rPr>
        <w:t>3</w:t>
      </w:r>
      <w:r>
        <w:rPr>
          <w:rFonts w:eastAsia="新宋体"/>
          <w:lang w:eastAsia="zh-CN"/>
        </w:rPr>
        <w:t>bit</w:t>
      </w:r>
      <w:r>
        <w:rPr>
          <w:rFonts w:eastAsia="新宋体"/>
          <w:lang w:eastAsia="zh-CN"/>
        </w:rPr>
        <w:t>或者</w:t>
      </w:r>
      <w:r>
        <w:rPr>
          <w:rFonts w:eastAsia="新宋体"/>
          <w:lang w:eastAsia="zh-CN"/>
        </w:rPr>
        <w:t>4bit</w:t>
      </w:r>
      <w:r>
        <w:rPr>
          <w:rFonts w:eastAsia="新宋体"/>
          <w:lang w:eastAsia="zh-CN"/>
        </w:rPr>
        <w:t>的</w:t>
      </w:r>
      <w:r>
        <w:rPr>
          <w:rFonts w:eastAsia="新宋体"/>
          <w:lang w:eastAsia="zh-CN"/>
        </w:rPr>
        <w:t>freq sel</w:t>
      </w:r>
      <w:r>
        <w:rPr>
          <w:rFonts w:eastAsia="新宋体" w:hint="eastAsia"/>
          <w:lang w:eastAsia="zh-CN"/>
        </w:rPr>
        <w:t>。</w:t>
      </w:r>
    </w:p>
    <w:p w:rsidR="007D7301" w:rsidRDefault="00F90CD6" w:rsidP="007D7301">
      <w:pPr>
        <w:ind w:firstLine="420"/>
        <w:rPr>
          <w:rFonts w:eastAsia="新宋体"/>
          <w:lang w:eastAsia="zh-CN"/>
        </w:rPr>
      </w:pPr>
      <w:r>
        <w:rPr>
          <w:rFonts w:eastAsia="新宋体"/>
          <w:lang w:eastAsia="zh-CN"/>
        </w:rPr>
        <w:t>FV</w:t>
      </w:r>
      <w:r>
        <w:rPr>
          <w:rFonts w:eastAsia="新宋体" w:hint="eastAsia"/>
          <w:lang w:eastAsia="zh-CN"/>
        </w:rPr>
        <w:t xml:space="preserve"> </w:t>
      </w:r>
      <w:r w:rsidR="007D7301">
        <w:rPr>
          <w:rFonts w:eastAsia="新宋体" w:hint="eastAsia"/>
          <w:lang w:eastAsia="zh-CN"/>
        </w:rPr>
        <w:t>_</w:t>
      </w:r>
      <w:r w:rsidR="007D7301">
        <w:rPr>
          <w:rFonts w:eastAsia="新宋体"/>
          <w:lang w:eastAsia="zh-CN"/>
        </w:rPr>
        <w:t>VOTE</w:t>
      </w:r>
      <w:r w:rsidR="007D7301">
        <w:rPr>
          <w:rFonts w:eastAsia="新宋体" w:hint="eastAsia"/>
          <w:lang w:eastAsia="zh-CN"/>
        </w:rPr>
        <w:t>_MASTERn__</w:t>
      </w:r>
      <w:r w:rsidR="007D7301">
        <w:rPr>
          <w:rFonts w:eastAsia="新宋体"/>
          <w:lang w:eastAsia="zh-CN"/>
        </w:rPr>
        <w:t>VALUE</w:t>
      </w:r>
      <w:r w:rsidR="007D7301">
        <w:rPr>
          <w:rFonts w:eastAsia="新宋体" w:hint="eastAsia"/>
          <w:lang w:eastAsia="zh-CN"/>
        </w:rPr>
        <w:t>（</w:t>
      </w:r>
      <w:r w:rsidR="007D7301">
        <w:rPr>
          <w:rFonts w:eastAsia="新宋体" w:hint="eastAsia"/>
          <w:lang w:eastAsia="zh-CN"/>
        </w:rPr>
        <w:t>rw</w:t>
      </w:r>
      <w:r w:rsidR="007D7301">
        <w:rPr>
          <w:rFonts w:eastAsia="新宋体"/>
          <w:lang w:eastAsia="zh-CN"/>
        </w:rPr>
        <w:t>）</w:t>
      </w:r>
      <w:r w:rsidR="007D7301">
        <w:rPr>
          <w:rFonts w:eastAsia="新宋体" w:hint="eastAsia"/>
          <w:lang w:eastAsia="zh-CN"/>
        </w:rPr>
        <w:t>/</w:t>
      </w:r>
      <w:r w:rsidR="007D7301">
        <w:rPr>
          <w:rFonts w:eastAsia="新宋体"/>
          <w:lang w:eastAsia="zh-CN"/>
        </w:rPr>
        <w:t>/</w:t>
      </w:r>
      <w:r>
        <w:rPr>
          <w:rFonts w:eastAsia="新宋体"/>
          <w:lang w:eastAsia="zh-CN"/>
        </w:rPr>
        <w:t>freq</w:t>
      </w:r>
      <w:r w:rsidR="007D7301">
        <w:rPr>
          <w:rFonts w:eastAsia="新宋体"/>
          <w:lang w:eastAsia="zh-CN"/>
        </w:rPr>
        <w:t>投票</w:t>
      </w:r>
      <w:r w:rsidR="007D7301">
        <w:rPr>
          <w:rFonts w:eastAsia="新宋体"/>
          <w:lang w:eastAsia="zh-CN"/>
        </w:rPr>
        <w:t>value</w:t>
      </w:r>
    </w:p>
    <w:p w:rsidR="007D7301" w:rsidRPr="00606228" w:rsidRDefault="007D7301" w:rsidP="007D7301">
      <w:pPr>
        <w:ind w:firstLine="420"/>
        <w:rPr>
          <w:rFonts w:eastAsia="新宋体"/>
          <w:lang w:eastAsia="zh-CN"/>
        </w:rPr>
      </w:pPr>
    </w:p>
    <w:p w:rsidR="007D7301" w:rsidRDefault="000019D0" w:rsidP="00384E61">
      <w:pPr>
        <w:ind w:firstLine="420"/>
        <w:rPr>
          <w:rFonts w:eastAsia="新宋体"/>
          <w:lang w:eastAsia="zh-CN"/>
        </w:rPr>
      </w:pPr>
      <w:r>
        <w:rPr>
          <w:rFonts w:eastAsia="新宋体" w:hint="eastAsia"/>
          <w:lang w:eastAsia="zh-CN"/>
        </w:rPr>
        <w:t>c</w:t>
      </w:r>
      <w:r w:rsidR="007D7301">
        <w:rPr>
          <w:rFonts w:eastAsia="新宋体" w:hint="eastAsia"/>
          <w:lang w:eastAsia="zh-CN"/>
        </w:rPr>
        <w:t>某些</w:t>
      </w:r>
      <w:r w:rsidR="007D7301">
        <w:rPr>
          <w:rFonts w:eastAsia="新宋体"/>
          <w:lang w:eastAsia="zh-CN"/>
        </w:rPr>
        <w:t>master</w:t>
      </w:r>
      <w:r w:rsidR="007D7301">
        <w:rPr>
          <w:rFonts w:eastAsia="新宋体"/>
          <w:lang w:eastAsia="zh-CN"/>
        </w:rPr>
        <w:t>应该能支持以</w:t>
      </w:r>
      <w:r w:rsidR="007D7301">
        <w:rPr>
          <w:rFonts w:eastAsia="新宋体" w:hint="eastAsia"/>
          <w:lang w:eastAsia="zh-CN"/>
        </w:rPr>
        <w:t>特殊</w:t>
      </w:r>
      <w:r w:rsidR="007D7301">
        <w:rPr>
          <w:rFonts w:eastAsia="新宋体"/>
          <w:lang w:eastAsia="zh-CN"/>
        </w:rPr>
        <w:t>的硬件</w:t>
      </w:r>
      <w:r w:rsidR="007D7301">
        <w:rPr>
          <w:rFonts w:eastAsia="新宋体" w:hint="eastAsia"/>
          <w:lang w:eastAsia="zh-CN"/>
        </w:rPr>
        <w:t>信号</w:t>
      </w:r>
      <w:r w:rsidR="007D7301">
        <w:rPr>
          <w:rFonts w:eastAsia="新宋体"/>
          <w:lang w:eastAsia="zh-CN"/>
        </w:rPr>
        <w:t>来触发投票是否有效</w:t>
      </w:r>
      <w:r w:rsidR="007D7301">
        <w:rPr>
          <w:rFonts w:eastAsia="新宋体" w:hint="eastAsia"/>
          <w:lang w:eastAsia="zh-CN"/>
        </w:rPr>
        <w:t>，</w:t>
      </w:r>
      <w:r w:rsidR="007D7301">
        <w:rPr>
          <w:rFonts w:eastAsia="新宋体"/>
          <w:lang w:eastAsia="zh-CN"/>
        </w:rPr>
        <w:t>我们需要将</w:t>
      </w:r>
      <w:r w:rsidR="007D7301">
        <w:rPr>
          <w:rFonts w:eastAsia="新宋体"/>
          <w:lang w:eastAsia="zh-CN"/>
        </w:rPr>
        <w:t>HW mode</w:t>
      </w:r>
      <w:r w:rsidR="007D7301">
        <w:rPr>
          <w:rFonts w:eastAsia="新宋体"/>
          <w:lang w:eastAsia="zh-CN"/>
        </w:rPr>
        <w:t>置</w:t>
      </w:r>
      <w:r w:rsidR="007D7301">
        <w:rPr>
          <w:rFonts w:eastAsia="新宋体" w:hint="eastAsia"/>
          <w:lang w:eastAsia="zh-CN"/>
        </w:rPr>
        <w:t>位来使这个</w:t>
      </w:r>
      <w:r w:rsidR="007D7301">
        <w:rPr>
          <w:rFonts w:eastAsia="新宋体"/>
          <w:lang w:eastAsia="zh-CN"/>
        </w:rPr>
        <w:t>机制生效。</w:t>
      </w:r>
    </w:p>
    <w:p w:rsidR="007D7301" w:rsidRDefault="007D7301" w:rsidP="007D7301">
      <w:pPr>
        <w:rPr>
          <w:rFonts w:eastAsia="新宋体"/>
          <w:lang w:eastAsia="zh-CN"/>
        </w:rPr>
      </w:pPr>
      <w:r>
        <w:rPr>
          <w:rFonts w:eastAsia="新宋体"/>
          <w:lang w:eastAsia="zh-CN"/>
        </w:rPr>
        <w:tab/>
      </w:r>
      <w:r w:rsidR="00EC2C0C">
        <w:rPr>
          <w:rFonts w:eastAsia="新宋体"/>
          <w:lang w:eastAsia="zh-CN"/>
        </w:rPr>
        <w:t>FV</w:t>
      </w:r>
      <w:r>
        <w:rPr>
          <w:rFonts w:eastAsia="新宋体" w:hint="eastAsia"/>
          <w:lang w:eastAsia="zh-CN"/>
        </w:rPr>
        <w:t>_</w:t>
      </w:r>
      <w:r>
        <w:rPr>
          <w:rFonts w:eastAsia="新宋体"/>
          <w:lang w:eastAsia="zh-CN"/>
        </w:rPr>
        <w:t>VOTE</w:t>
      </w:r>
      <w:r>
        <w:rPr>
          <w:rFonts w:eastAsia="新宋体" w:hint="eastAsia"/>
          <w:lang w:eastAsia="zh-CN"/>
        </w:rPr>
        <w:t>_MASTERn_</w:t>
      </w:r>
      <w:r>
        <w:rPr>
          <w:rFonts w:eastAsia="新宋体"/>
          <w:lang w:eastAsia="zh-CN"/>
        </w:rPr>
        <w:t>HW</w:t>
      </w:r>
      <w:r>
        <w:rPr>
          <w:rFonts w:eastAsia="新宋体" w:hint="eastAsia"/>
          <w:lang w:eastAsia="zh-CN"/>
        </w:rPr>
        <w:t>_</w:t>
      </w:r>
      <w:r>
        <w:rPr>
          <w:rFonts w:eastAsia="新宋体"/>
          <w:lang w:eastAsia="zh-CN"/>
        </w:rPr>
        <w:t>MODE</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sidR="00EC2C0C">
        <w:rPr>
          <w:rFonts w:eastAsia="新宋体"/>
          <w:lang w:eastAsia="zh-CN"/>
        </w:rPr>
        <w:t>freq</w:t>
      </w:r>
      <w:r>
        <w:rPr>
          <w:rFonts w:eastAsia="新宋体"/>
          <w:lang w:eastAsia="zh-CN"/>
        </w:rPr>
        <w:t>投票</w:t>
      </w:r>
      <w:r>
        <w:rPr>
          <w:rFonts w:eastAsia="新宋体" w:hint="eastAsia"/>
          <w:lang w:eastAsia="zh-CN"/>
        </w:rPr>
        <w:t>使用</w:t>
      </w:r>
      <w:r>
        <w:rPr>
          <w:rFonts w:eastAsia="新宋体"/>
          <w:lang w:eastAsia="zh-CN"/>
        </w:rPr>
        <w:t>HW mode</w:t>
      </w:r>
      <w:r>
        <w:rPr>
          <w:rFonts w:eastAsia="新宋体" w:hint="eastAsia"/>
          <w:lang w:eastAsia="zh-CN"/>
        </w:rPr>
        <w:t>。</w:t>
      </w:r>
    </w:p>
    <w:p w:rsidR="007D7301" w:rsidRDefault="007D7301" w:rsidP="007D7301">
      <w:pPr>
        <w:rPr>
          <w:rFonts w:eastAsia="新宋体"/>
          <w:lang w:eastAsia="zh-CN"/>
        </w:rPr>
      </w:pPr>
      <w:r>
        <w:rPr>
          <w:rFonts w:eastAsia="新宋体"/>
          <w:lang w:eastAsia="zh-CN"/>
        </w:rPr>
        <w:tab/>
      </w:r>
      <w:r>
        <w:rPr>
          <w:rFonts w:eastAsia="新宋体" w:hint="eastAsia"/>
          <w:lang w:eastAsia="zh-CN"/>
        </w:rPr>
        <w:t>每个</w:t>
      </w:r>
      <w:r>
        <w:rPr>
          <w:rFonts w:eastAsia="新宋体"/>
          <w:lang w:eastAsia="zh-CN"/>
        </w:rPr>
        <w:t>master</w:t>
      </w:r>
      <w:r>
        <w:rPr>
          <w:rFonts w:eastAsia="新宋体"/>
          <w:lang w:eastAsia="zh-CN"/>
        </w:rPr>
        <w:t>的</w:t>
      </w:r>
      <w:r>
        <w:rPr>
          <w:rFonts w:eastAsia="新宋体"/>
          <w:lang w:eastAsia="zh-CN"/>
        </w:rPr>
        <w:t>enable</w:t>
      </w:r>
      <w:r>
        <w:rPr>
          <w:rFonts w:eastAsia="新宋体"/>
          <w:lang w:eastAsia="zh-CN"/>
        </w:rPr>
        <w:t>位与</w:t>
      </w:r>
      <w:r>
        <w:rPr>
          <w:rFonts w:eastAsia="新宋体"/>
          <w:lang w:eastAsia="zh-CN"/>
        </w:rPr>
        <w:t>HW mode</w:t>
      </w:r>
      <w:r>
        <w:rPr>
          <w:rFonts w:eastAsia="新宋体"/>
          <w:lang w:eastAsia="zh-CN"/>
        </w:rPr>
        <w:t>的逻辑关系应该如下图所示</w:t>
      </w:r>
      <w:r>
        <w:rPr>
          <w:rFonts w:eastAsia="新宋体" w:hint="eastAsia"/>
          <w:lang w:eastAsia="zh-CN"/>
        </w:rPr>
        <w:t>。</w:t>
      </w:r>
    </w:p>
    <w:p w:rsidR="006377F0" w:rsidRDefault="006377F0" w:rsidP="007D7301">
      <w:pPr>
        <w:rPr>
          <w:rFonts w:eastAsia="新宋体"/>
          <w:lang w:eastAsia="zh-CN"/>
        </w:rPr>
      </w:pPr>
    </w:p>
    <w:p w:rsidR="006377F0" w:rsidRDefault="006377F0" w:rsidP="007D7301">
      <w:pPr>
        <w:rPr>
          <w:rFonts w:eastAsia="新宋体"/>
          <w:lang w:eastAsia="zh-CN"/>
        </w:rPr>
      </w:pPr>
    </w:p>
    <w:tbl>
      <w:tblPr>
        <w:tblW w:w="5802" w:type="dxa"/>
        <w:jc w:val="center"/>
        <w:tblLook w:val="04A0" w:firstRow="1" w:lastRow="0" w:firstColumn="1" w:lastColumn="0" w:noHBand="0" w:noVBand="1"/>
      </w:tblPr>
      <w:tblGrid>
        <w:gridCol w:w="1420"/>
        <w:gridCol w:w="1405"/>
        <w:gridCol w:w="1418"/>
        <w:gridCol w:w="1559"/>
      </w:tblGrid>
      <w:tr w:rsidR="007D7301" w:rsidRPr="004579F6" w:rsidTr="00DF6116">
        <w:trPr>
          <w:trHeight w:val="285"/>
          <w:jc w:val="center"/>
        </w:trPr>
        <w:tc>
          <w:tcPr>
            <w:tcW w:w="1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lastRenderedPageBreak/>
              <w:t>VOTE_EN</w:t>
            </w:r>
          </w:p>
        </w:tc>
        <w:tc>
          <w:tcPr>
            <w:tcW w:w="1405" w:type="dxa"/>
            <w:tcBorders>
              <w:top w:val="single" w:sz="8" w:space="0" w:color="auto"/>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HW_MODE</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Hw sigal</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output</w:t>
            </w:r>
          </w:p>
        </w:tc>
      </w:tr>
      <w:tr w:rsidR="007D7301" w:rsidRPr="004579F6" w:rsidTr="00DF611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0</w:t>
            </w:r>
          </w:p>
        </w:tc>
        <w:tc>
          <w:tcPr>
            <w:tcW w:w="1405"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X</w:t>
            </w:r>
          </w:p>
        </w:tc>
        <w:tc>
          <w:tcPr>
            <w:tcW w:w="1418"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X</w:t>
            </w:r>
          </w:p>
        </w:tc>
        <w:tc>
          <w:tcPr>
            <w:tcW w:w="1559"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no</w:t>
            </w:r>
          </w:p>
        </w:tc>
      </w:tr>
      <w:tr w:rsidR="007D7301" w:rsidRPr="004579F6" w:rsidTr="00DF611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05"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0</w:t>
            </w:r>
          </w:p>
        </w:tc>
        <w:tc>
          <w:tcPr>
            <w:tcW w:w="1418"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X</w:t>
            </w:r>
          </w:p>
        </w:tc>
        <w:tc>
          <w:tcPr>
            <w:tcW w:w="1559"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yes</w:t>
            </w:r>
          </w:p>
        </w:tc>
      </w:tr>
      <w:tr w:rsidR="007D7301" w:rsidRPr="004579F6" w:rsidTr="00DF611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05"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18"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559"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yes</w:t>
            </w:r>
          </w:p>
        </w:tc>
      </w:tr>
      <w:tr w:rsidR="007D7301" w:rsidRPr="004579F6" w:rsidTr="00DF6116">
        <w:trPr>
          <w:trHeight w:val="285"/>
          <w:jc w:val="center"/>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05"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1</w:t>
            </w:r>
          </w:p>
        </w:tc>
        <w:tc>
          <w:tcPr>
            <w:tcW w:w="1418"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0</w:t>
            </w:r>
          </w:p>
        </w:tc>
        <w:tc>
          <w:tcPr>
            <w:tcW w:w="1559" w:type="dxa"/>
            <w:tcBorders>
              <w:top w:val="nil"/>
              <w:left w:val="nil"/>
              <w:bottom w:val="single" w:sz="8" w:space="0" w:color="auto"/>
              <w:right w:val="single" w:sz="8" w:space="0" w:color="auto"/>
            </w:tcBorders>
            <w:shd w:val="clear" w:color="auto" w:fill="auto"/>
            <w:noWrap/>
            <w:vAlign w:val="center"/>
            <w:hideMark/>
          </w:tcPr>
          <w:p w:rsidR="007D7301" w:rsidRPr="004579F6" w:rsidRDefault="007D7301" w:rsidP="00DF6116">
            <w:pPr>
              <w:jc w:val="center"/>
              <w:rPr>
                <w:rFonts w:ascii="宋体" w:eastAsia="宋体" w:hAnsi="宋体" w:cs="宋体"/>
                <w:color w:val="000000"/>
                <w:sz w:val="22"/>
                <w:szCs w:val="22"/>
                <w:lang w:eastAsia="zh-CN"/>
              </w:rPr>
            </w:pPr>
            <w:r w:rsidRPr="004579F6">
              <w:rPr>
                <w:rFonts w:ascii="宋体" w:eastAsia="宋体" w:hAnsi="宋体" w:cs="宋体" w:hint="eastAsia"/>
                <w:color w:val="000000"/>
                <w:sz w:val="22"/>
                <w:szCs w:val="22"/>
                <w:lang w:eastAsia="zh-CN"/>
              </w:rPr>
              <w:t>no</w:t>
            </w:r>
          </w:p>
        </w:tc>
      </w:tr>
    </w:tbl>
    <w:p w:rsidR="007D7301" w:rsidRDefault="007D7301" w:rsidP="007D7301">
      <w:pPr>
        <w:rPr>
          <w:rFonts w:eastAsia="新宋体"/>
          <w:lang w:eastAsia="zh-CN"/>
        </w:rPr>
      </w:pPr>
    </w:p>
    <w:p w:rsidR="007D7301" w:rsidRDefault="007D7301" w:rsidP="007D7301">
      <w:pPr>
        <w:ind w:firstLine="420"/>
        <w:rPr>
          <w:rFonts w:eastAsia="新宋体"/>
          <w:lang w:eastAsia="zh-CN"/>
        </w:rPr>
      </w:pPr>
      <w:r>
        <w:rPr>
          <w:rFonts w:eastAsia="新宋体" w:hint="eastAsia"/>
          <w:lang w:eastAsia="zh-CN"/>
        </w:rPr>
        <w:t>当</w:t>
      </w:r>
      <w:r>
        <w:rPr>
          <w:rFonts w:eastAsia="新宋体"/>
          <w:lang w:eastAsia="zh-CN"/>
        </w:rPr>
        <w:t>HW mode</w:t>
      </w:r>
      <w:r>
        <w:rPr>
          <w:rFonts w:eastAsia="新宋体" w:hint="eastAsia"/>
          <w:lang w:eastAsia="zh-CN"/>
        </w:rPr>
        <w:t>打开</w:t>
      </w:r>
      <w:r>
        <w:rPr>
          <w:rFonts w:eastAsia="新宋体"/>
          <w:lang w:eastAsia="zh-CN"/>
        </w:rPr>
        <w:t>时，</w:t>
      </w:r>
      <w:r>
        <w:rPr>
          <w:rFonts w:eastAsia="新宋体" w:hint="eastAsia"/>
          <w:lang w:eastAsia="zh-CN"/>
        </w:rPr>
        <w:t>根据</w:t>
      </w:r>
      <w:r>
        <w:rPr>
          <w:rFonts w:eastAsia="新宋体"/>
          <w:lang w:eastAsia="zh-CN"/>
        </w:rPr>
        <w:t>对应硬件信号</w:t>
      </w:r>
      <w:r>
        <w:rPr>
          <w:rFonts w:eastAsia="新宋体" w:hint="eastAsia"/>
          <w:lang w:eastAsia="zh-CN"/>
        </w:rPr>
        <w:t>的</w:t>
      </w:r>
      <w:r>
        <w:rPr>
          <w:rFonts w:eastAsia="新宋体"/>
          <w:lang w:eastAsia="zh-CN"/>
        </w:rPr>
        <w:t>动态变化来决定投票是否生效。</w:t>
      </w:r>
    </w:p>
    <w:p w:rsidR="007D7301" w:rsidRDefault="007D7301" w:rsidP="007D7301">
      <w:pPr>
        <w:rPr>
          <w:rFonts w:eastAsia="新宋体"/>
          <w:lang w:eastAsia="zh-CN"/>
        </w:rPr>
      </w:pPr>
    </w:p>
    <w:p w:rsidR="007D7301" w:rsidRPr="00431FBC" w:rsidRDefault="007D7301" w:rsidP="007D7301">
      <w:pPr>
        <w:rPr>
          <w:rFonts w:eastAsia="新宋体"/>
          <w:lang w:eastAsia="zh-CN"/>
        </w:rPr>
      </w:pPr>
      <w:r>
        <w:rPr>
          <w:rFonts w:eastAsia="新宋体"/>
          <w:lang w:eastAsia="zh-CN"/>
        </w:rPr>
        <w:tab/>
      </w:r>
      <w:r w:rsidR="00295EA5">
        <w:rPr>
          <w:rFonts w:eastAsia="新宋体"/>
          <w:lang w:eastAsia="zh-CN"/>
        </w:rPr>
        <w:t>d</w:t>
      </w:r>
      <w:r>
        <w:rPr>
          <w:rFonts w:eastAsia="新宋体"/>
          <w:lang w:eastAsia="zh-CN"/>
        </w:rPr>
        <w:t xml:space="preserve"> </w:t>
      </w:r>
      <w:r>
        <w:rPr>
          <w:rFonts w:eastAsia="新宋体" w:hint="eastAsia"/>
          <w:lang w:eastAsia="zh-CN"/>
        </w:rPr>
        <w:t>投票</w:t>
      </w:r>
      <w:r>
        <w:rPr>
          <w:rFonts w:eastAsia="新宋体"/>
          <w:lang w:eastAsia="zh-CN"/>
        </w:rPr>
        <w:t>机需要支持</w:t>
      </w:r>
      <w:r>
        <w:rPr>
          <w:rFonts w:eastAsia="新宋体" w:hint="eastAsia"/>
          <w:lang w:eastAsia="zh-CN"/>
        </w:rPr>
        <w:t>动态</w:t>
      </w:r>
      <w:r>
        <w:rPr>
          <w:rFonts w:eastAsia="新宋体"/>
          <w:lang w:eastAsia="zh-CN"/>
        </w:rPr>
        <w:t>改变</w:t>
      </w:r>
      <w:r>
        <w:rPr>
          <w:rFonts w:eastAsia="新宋体" w:hint="eastAsia"/>
          <w:lang w:eastAsia="zh-CN"/>
        </w:rPr>
        <w:t>投票</w:t>
      </w:r>
      <w:r>
        <w:rPr>
          <w:rFonts w:eastAsia="新宋体"/>
          <w:lang w:eastAsia="zh-CN"/>
        </w:rPr>
        <w:t>值，也就是不</w:t>
      </w:r>
      <w:r>
        <w:rPr>
          <w:rFonts w:eastAsia="新宋体"/>
          <w:lang w:eastAsia="zh-CN"/>
        </w:rPr>
        <w:t>reset enable</w:t>
      </w:r>
      <w:r>
        <w:rPr>
          <w:rFonts w:eastAsia="新宋体"/>
          <w:lang w:eastAsia="zh-CN"/>
        </w:rPr>
        <w:t>位</w:t>
      </w:r>
      <w:r>
        <w:rPr>
          <w:rFonts w:eastAsia="新宋体" w:hint="eastAsia"/>
          <w:lang w:eastAsia="zh-CN"/>
        </w:rPr>
        <w:t>和</w:t>
      </w:r>
      <w:r>
        <w:rPr>
          <w:rFonts w:eastAsia="新宋体"/>
          <w:lang w:eastAsia="zh-CN"/>
        </w:rPr>
        <w:t>HW mode</w:t>
      </w:r>
      <w:r>
        <w:rPr>
          <w:rFonts w:eastAsia="新宋体"/>
          <w:lang w:eastAsia="zh-CN"/>
        </w:rPr>
        <w:t>的</w:t>
      </w:r>
      <w:r>
        <w:rPr>
          <w:rFonts w:eastAsia="新宋体" w:hint="eastAsia"/>
          <w:lang w:eastAsia="zh-CN"/>
        </w:rPr>
        <w:t>前提</w:t>
      </w:r>
      <w:r>
        <w:rPr>
          <w:rFonts w:eastAsia="新宋体"/>
          <w:lang w:eastAsia="zh-CN"/>
        </w:rPr>
        <w:t>下</w:t>
      </w:r>
      <w:r>
        <w:rPr>
          <w:rFonts w:eastAsia="新宋体" w:hint="eastAsia"/>
          <w:lang w:eastAsia="zh-CN"/>
        </w:rPr>
        <w:t>更新</w:t>
      </w:r>
      <w:r>
        <w:rPr>
          <w:rFonts w:eastAsia="新宋体"/>
          <w:lang w:eastAsia="zh-CN"/>
        </w:rPr>
        <w:t>投票值。</w:t>
      </w:r>
      <w:r>
        <w:rPr>
          <w:rFonts w:eastAsia="新宋体" w:hint="eastAsia"/>
          <w:lang w:eastAsia="zh-CN"/>
        </w:rPr>
        <w:t>如果</w:t>
      </w:r>
      <w:r>
        <w:rPr>
          <w:rFonts w:eastAsia="新宋体"/>
          <w:lang w:eastAsia="zh-CN"/>
        </w:rPr>
        <w:t>必要的话，可以增加一个</w:t>
      </w:r>
      <w:r>
        <w:rPr>
          <w:rFonts w:eastAsia="新宋体"/>
          <w:lang w:eastAsia="zh-CN"/>
        </w:rPr>
        <w:t>load</w:t>
      </w:r>
      <w:r>
        <w:rPr>
          <w:rFonts w:eastAsia="新宋体"/>
          <w:lang w:eastAsia="zh-CN"/>
        </w:rPr>
        <w:t>的寄存器用于动态更新投票值。</w:t>
      </w:r>
    </w:p>
    <w:p w:rsidR="007D7301" w:rsidRDefault="007D7301" w:rsidP="007D7301">
      <w:pPr>
        <w:ind w:firstLine="420"/>
        <w:rPr>
          <w:rFonts w:eastAsia="新宋体"/>
          <w:lang w:eastAsia="zh-CN"/>
        </w:rPr>
      </w:pPr>
      <w:r>
        <w:rPr>
          <w:rFonts w:eastAsia="新宋体"/>
          <w:lang w:eastAsia="zh-CN"/>
        </w:rPr>
        <w:t>VOTE</w:t>
      </w:r>
      <w:r>
        <w:rPr>
          <w:rFonts w:eastAsia="新宋体" w:hint="eastAsia"/>
          <w:lang w:eastAsia="zh-CN"/>
        </w:rPr>
        <w:t>_MASTERn_</w:t>
      </w:r>
      <w:r w:rsidR="00295EA5">
        <w:rPr>
          <w:rFonts w:eastAsia="新宋体"/>
          <w:lang w:eastAsia="zh-CN"/>
        </w:rPr>
        <w:t>FV</w:t>
      </w:r>
      <w:r>
        <w:rPr>
          <w:rFonts w:eastAsia="新宋体" w:hint="eastAsia"/>
          <w:lang w:eastAsia="zh-CN"/>
        </w:rPr>
        <w:t>_</w:t>
      </w:r>
      <w:r>
        <w:rPr>
          <w:rFonts w:eastAsia="新宋体"/>
          <w:lang w:eastAsia="zh-CN"/>
        </w:rPr>
        <w:t>VALUE</w:t>
      </w:r>
      <w:r>
        <w:rPr>
          <w:rFonts w:eastAsia="新宋体" w:hint="eastAsia"/>
          <w:lang w:eastAsia="zh-CN"/>
        </w:rPr>
        <w:t>_</w:t>
      </w:r>
      <w:r>
        <w:rPr>
          <w:rFonts w:eastAsia="新宋体"/>
          <w:lang w:eastAsia="zh-CN"/>
        </w:rPr>
        <w:t>LOAD</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sidR="00295EA5">
        <w:rPr>
          <w:rFonts w:eastAsia="新宋体"/>
          <w:lang w:eastAsia="zh-CN"/>
        </w:rPr>
        <w:t>freq</w:t>
      </w:r>
      <w:r>
        <w:rPr>
          <w:rFonts w:eastAsia="新宋体"/>
          <w:lang w:eastAsia="zh-CN"/>
        </w:rPr>
        <w:t>投票</w:t>
      </w:r>
      <w:r>
        <w:rPr>
          <w:rFonts w:eastAsia="新宋体" w:hint="eastAsia"/>
          <w:lang w:eastAsia="zh-CN"/>
        </w:rPr>
        <w:t>值</w:t>
      </w:r>
      <w:r>
        <w:rPr>
          <w:rFonts w:eastAsia="新宋体"/>
          <w:lang w:eastAsia="zh-CN"/>
        </w:rPr>
        <w:t>动态更新</w:t>
      </w:r>
    </w:p>
    <w:p w:rsidR="00295EA5" w:rsidRDefault="00295EA5" w:rsidP="00295EA5">
      <w:pPr>
        <w:pStyle w:val="4"/>
        <w:ind w:left="420"/>
        <w:rPr>
          <w:lang w:eastAsia="zh-CN"/>
        </w:rPr>
      </w:pPr>
      <w:bookmarkStart w:id="34" w:name="_Toc5714244"/>
      <w:r>
        <w:rPr>
          <w:lang w:eastAsia="zh-CN"/>
        </w:rPr>
        <w:t>6.3</w:t>
      </w:r>
      <w:r>
        <w:rPr>
          <w:rFonts w:hint="eastAsia"/>
          <w:lang w:eastAsia="zh-CN"/>
        </w:rPr>
        <w:t>逻辑</w:t>
      </w:r>
      <w:r>
        <w:rPr>
          <w:lang w:eastAsia="zh-CN"/>
        </w:rPr>
        <w:t>与计算单元</w:t>
      </w:r>
      <w:bookmarkEnd w:id="34"/>
    </w:p>
    <w:p w:rsidR="00295EA5" w:rsidRDefault="00295EA5" w:rsidP="00295EA5">
      <w:pPr>
        <w:rPr>
          <w:rFonts w:eastAsia="新宋体"/>
          <w:lang w:eastAsia="zh-CN"/>
        </w:rPr>
      </w:pPr>
      <w:r>
        <w:rPr>
          <w:rFonts w:eastAsia="新宋体"/>
          <w:lang w:eastAsia="zh-CN"/>
        </w:rPr>
        <w:tab/>
        <w:t xml:space="preserve">a </w:t>
      </w:r>
      <w:r w:rsidR="00C443A4">
        <w:rPr>
          <w:rFonts w:eastAsia="新宋体" w:hint="eastAsia"/>
          <w:lang w:eastAsia="zh-CN"/>
        </w:rPr>
        <w:t>一个取</w:t>
      </w:r>
      <w:r w:rsidR="00C443A4">
        <w:rPr>
          <w:rFonts w:eastAsia="新宋体" w:hint="eastAsia"/>
          <w:lang w:eastAsia="zh-CN"/>
        </w:rPr>
        <w:t>max</w:t>
      </w:r>
      <w:r w:rsidR="00C443A4">
        <w:rPr>
          <w:rFonts w:eastAsia="新宋体" w:hint="eastAsia"/>
          <w:lang w:eastAsia="zh-CN"/>
        </w:rPr>
        <w:t>值</w:t>
      </w:r>
      <w:r w:rsidR="00C443A4">
        <w:rPr>
          <w:rFonts w:eastAsia="新宋体"/>
          <w:lang w:eastAsia="zh-CN"/>
        </w:rPr>
        <w:t>的模块，</w:t>
      </w:r>
      <w:r w:rsidR="00C443A4">
        <w:rPr>
          <w:rFonts w:eastAsia="新宋体" w:hint="eastAsia"/>
          <w:lang w:eastAsia="zh-CN"/>
        </w:rPr>
        <w:t>在</w:t>
      </w:r>
      <w:r w:rsidR="00C443A4">
        <w:rPr>
          <w:rFonts w:eastAsia="新宋体"/>
          <w:lang w:eastAsia="zh-CN"/>
        </w:rPr>
        <w:t>多个投票的</w:t>
      </w:r>
      <w:r w:rsidR="00C443A4">
        <w:rPr>
          <w:rFonts w:eastAsia="新宋体"/>
          <w:lang w:eastAsia="zh-CN"/>
        </w:rPr>
        <w:t>master</w:t>
      </w:r>
      <w:r w:rsidR="00C443A4">
        <w:rPr>
          <w:rFonts w:eastAsia="新宋体"/>
          <w:lang w:eastAsia="zh-CN"/>
        </w:rPr>
        <w:t>中，只有投票值最高的</w:t>
      </w:r>
      <w:r w:rsidR="00C443A4">
        <w:rPr>
          <w:rFonts w:eastAsia="新宋体"/>
          <w:lang w:eastAsia="zh-CN"/>
        </w:rPr>
        <w:t>master</w:t>
      </w:r>
      <w:r w:rsidR="00C443A4">
        <w:rPr>
          <w:rFonts w:eastAsia="新宋体"/>
          <w:lang w:eastAsia="zh-CN"/>
        </w:rPr>
        <w:t>投票生效。</w:t>
      </w:r>
    </w:p>
    <w:p w:rsidR="00295EA5" w:rsidRDefault="00295EA5" w:rsidP="00295EA5">
      <w:pPr>
        <w:rPr>
          <w:rFonts w:eastAsia="新宋体"/>
          <w:lang w:eastAsia="zh-CN"/>
        </w:rPr>
      </w:pPr>
    </w:p>
    <w:p w:rsidR="00295EA5" w:rsidRDefault="00295EA5" w:rsidP="00295EA5">
      <w:pPr>
        <w:rPr>
          <w:rFonts w:eastAsia="新宋体"/>
          <w:lang w:eastAsia="zh-CN"/>
        </w:rPr>
      </w:pPr>
      <w:r>
        <w:rPr>
          <w:rFonts w:eastAsia="新宋体"/>
          <w:lang w:eastAsia="zh-CN"/>
        </w:rPr>
        <w:tab/>
        <w:t xml:space="preserve">b </w:t>
      </w:r>
      <w:r>
        <w:rPr>
          <w:rFonts w:eastAsia="新宋体" w:hint="eastAsia"/>
          <w:lang w:eastAsia="zh-CN"/>
        </w:rPr>
        <w:t>用于</w:t>
      </w:r>
      <w:r>
        <w:rPr>
          <w:rFonts w:eastAsia="新宋体"/>
          <w:lang w:eastAsia="zh-CN"/>
        </w:rPr>
        <w:t>比较</w:t>
      </w:r>
      <w:r w:rsidR="007213A3">
        <w:rPr>
          <w:rFonts w:eastAsia="新宋体" w:hint="eastAsia"/>
          <w:lang w:eastAsia="zh-CN"/>
        </w:rPr>
        <w:t>max</w:t>
      </w:r>
      <w:r w:rsidR="00DF6116">
        <w:rPr>
          <w:rFonts w:eastAsia="新宋体" w:hint="eastAsia"/>
          <w:lang w:eastAsia="zh-CN"/>
        </w:rPr>
        <w:t>与当前</w:t>
      </w:r>
      <w:r w:rsidR="00DF6116">
        <w:rPr>
          <w:rFonts w:eastAsia="新宋体"/>
          <w:lang w:eastAsia="zh-CN"/>
        </w:rPr>
        <w:t>频点的模块，当投票值更新时，决定是否产生升频信号</w:t>
      </w:r>
      <w:r w:rsidR="00DF6116">
        <w:rPr>
          <w:rFonts w:eastAsia="新宋体" w:hint="eastAsia"/>
          <w:lang w:eastAsia="zh-CN"/>
        </w:rPr>
        <w:t>且</w:t>
      </w:r>
      <w:r w:rsidR="00DF6116">
        <w:rPr>
          <w:rFonts w:eastAsia="新宋体"/>
          <w:lang w:eastAsia="zh-CN"/>
        </w:rPr>
        <w:t>升频到的频点</w:t>
      </w:r>
      <w:r w:rsidR="00AB182F">
        <w:rPr>
          <w:rFonts w:eastAsia="新宋体" w:hint="eastAsia"/>
          <w:lang w:eastAsia="zh-CN"/>
        </w:rPr>
        <w:t>。</w:t>
      </w:r>
      <w:r w:rsidR="00AB182F">
        <w:rPr>
          <w:rFonts w:eastAsia="新宋体"/>
          <w:lang w:eastAsia="zh-CN"/>
        </w:rPr>
        <w:t>F</w:t>
      </w:r>
      <w:r w:rsidR="00AB182F">
        <w:rPr>
          <w:rFonts w:eastAsia="新宋体" w:hint="eastAsia"/>
          <w:lang w:eastAsia="zh-CN"/>
        </w:rPr>
        <w:t>req</w:t>
      </w:r>
      <w:r w:rsidR="00AB182F">
        <w:rPr>
          <w:rFonts w:eastAsia="新宋体"/>
          <w:lang w:eastAsia="zh-CN"/>
        </w:rPr>
        <w:t>模块目前看来不需要产生降频信号。</w:t>
      </w:r>
    </w:p>
    <w:p w:rsidR="00295EA5" w:rsidRDefault="00295EA5" w:rsidP="00295EA5">
      <w:pPr>
        <w:rPr>
          <w:rFonts w:eastAsia="新宋体"/>
          <w:lang w:eastAsia="zh-CN"/>
        </w:rPr>
      </w:pPr>
    </w:p>
    <w:p w:rsidR="00295EA5" w:rsidRDefault="00295EA5" w:rsidP="00295EA5">
      <w:pPr>
        <w:rPr>
          <w:rFonts w:eastAsia="新宋体"/>
          <w:lang w:eastAsia="zh-CN"/>
        </w:rPr>
      </w:pPr>
      <w:r>
        <w:rPr>
          <w:rFonts w:eastAsia="新宋体"/>
          <w:lang w:eastAsia="zh-CN"/>
        </w:rPr>
        <w:tab/>
        <w:t xml:space="preserve">c </w:t>
      </w:r>
      <w:r>
        <w:rPr>
          <w:rFonts w:eastAsia="新宋体" w:hint="eastAsia"/>
          <w:lang w:eastAsia="zh-CN"/>
        </w:rPr>
        <w:t>此处应</w:t>
      </w:r>
      <w:r>
        <w:rPr>
          <w:rFonts w:eastAsia="新宋体"/>
          <w:lang w:eastAsia="zh-CN"/>
        </w:rPr>
        <w:t>有一个总开关，用于控制采集器</w:t>
      </w:r>
      <w:r>
        <w:rPr>
          <w:rFonts w:eastAsia="新宋体" w:hint="eastAsia"/>
          <w:lang w:eastAsia="zh-CN"/>
        </w:rPr>
        <w:t>、</w:t>
      </w:r>
      <w:r>
        <w:rPr>
          <w:rFonts w:eastAsia="新宋体"/>
          <w:lang w:eastAsia="zh-CN"/>
        </w:rPr>
        <w:t>投票机以及所有运算单元</w:t>
      </w:r>
      <w:r>
        <w:rPr>
          <w:rFonts w:eastAsia="新宋体" w:hint="eastAsia"/>
          <w:lang w:eastAsia="zh-CN"/>
        </w:rPr>
        <w:t>。</w:t>
      </w:r>
    </w:p>
    <w:p w:rsidR="00295EA5" w:rsidRPr="0078289B" w:rsidRDefault="00295EA5" w:rsidP="00295EA5">
      <w:pPr>
        <w:rPr>
          <w:rFonts w:eastAsia="新宋体"/>
          <w:lang w:eastAsia="zh-CN"/>
        </w:rPr>
      </w:pPr>
      <w:r>
        <w:rPr>
          <w:rFonts w:eastAsia="新宋体"/>
          <w:lang w:eastAsia="zh-CN"/>
        </w:rPr>
        <w:tab/>
        <w:t>DFS</w:t>
      </w:r>
      <w:r>
        <w:rPr>
          <w:rFonts w:eastAsia="新宋体" w:hint="eastAsia"/>
          <w:lang w:eastAsia="zh-CN"/>
        </w:rPr>
        <w:t>_</w:t>
      </w:r>
      <w:r w:rsidR="00105CFB">
        <w:rPr>
          <w:rFonts w:eastAsia="新宋体"/>
          <w:lang w:eastAsia="zh-CN"/>
        </w:rPr>
        <w:t>FREQ</w:t>
      </w:r>
      <w:r>
        <w:rPr>
          <w:rFonts w:eastAsia="新宋体" w:hint="eastAsia"/>
          <w:lang w:eastAsia="zh-CN"/>
        </w:rPr>
        <w:t>_EN</w:t>
      </w:r>
      <w:r>
        <w:rPr>
          <w:rFonts w:eastAsia="新宋体" w:hint="eastAsia"/>
          <w:lang w:eastAsia="zh-CN"/>
        </w:rPr>
        <w:t>（</w:t>
      </w:r>
      <w:r>
        <w:rPr>
          <w:rFonts w:eastAsia="新宋体" w:hint="eastAsia"/>
          <w:lang w:eastAsia="zh-CN"/>
        </w:rPr>
        <w:t>rw</w:t>
      </w:r>
      <w:r>
        <w:rPr>
          <w:rFonts w:eastAsia="新宋体"/>
          <w:lang w:eastAsia="zh-CN"/>
        </w:rPr>
        <w:t>）</w:t>
      </w:r>
    </w:p>
    <w:p w:rsidR="00295EA5" w:rsidRDefault="00295EA5" w:rsidP="00295EA5">
      <w:pPr>
        <w:rPr>
          <w:rFonts w:eastAsia="新宋体"/>
          <w:lang w:eastAsia="zh-CN"/>
        </w:rPr>
      </w:pPr>
    </w:p>
    <w:p w:rsidR="00295EA5" w:rsidRDefault="00295EA5" w:rsidP="00295EA5">
      <w:pPr>
        <w:rPr>
          <w:rFonts w:eastAsia="新宋体"/>
          <w:lang w:eastAsia="zh-CN"/>
        </w:rPr>
      </w:pPr>
      <w:r>
        <w:rPr>
          <w:rFonts w:eastAsia="新宋体"/>
          <w:lang w:eastAsia="zh-CN"/>
        </w:rPr>
        <w:tab/>
        <w:t xml:space="preserve">d </w:t>
      </w:r>
      <w:r>
        <w:rPr>
          <w:rFonts w:eastAsia="新宋体" w:hint="eastAsia"/>
          <w:lang w:eastAsia="zh-CN"/>
        </w:rPr>
        <w:t>需要</w:t>
      </w:r>
      <w:r>
        <w:rPr>
          <w:rFonts w:eastAsia="新宋体"/>
          <w:lang w:eastAsia="zh-CN"/>
        </w:rPr>
        <w:t>一些</w:t>
      </w:r>
      <w:r>
        <w:rPr>
          <w:rFonts w:eastAsia="新宋体"/>
          <w:lang w:eastAsia="zh-CN"/>
        </w:rPr>
        <w:t>debug</w:t>
      </w:r>
      <w:r>
        <w:rPr>
          <w:rFonts w:eastAsia="新宋体"/>
          <w:lang w:eastAsia="zh-CN"/>
        </w:rPr>
        <w:t>寄存器</w:t>
      </w:r>
      <w:r>
        <w:rPr>
          <w:rFonts w:eastAsia="新宋体" w:hint="eastAsia"/>
          <w:lang w:eastAsia="zh-CN"/>
        </w:rPr>
        <w:t>，</w:t>
      </w:r>
      <w:r>
        <w:rPr>
          <w:rFonts w:eastAsia="新宋体"/>
          <w:lang w:eastAsia="zh-CN"/>
        </w:rPr>
        <w:t>用于读出一些中间状态</w:t>
      </w:r>
      <w:r>
        <w:rPr>
          <w:rFonts w:eastAsia="新宋体" w:hint="eastAsia"/>
          <w:lang w:eastAsia="zh-CN"/>
        </w:rPr>
        <w:t>。</w:t>
      </w:r>
    </w:p>
    <w:p w:rsidR="00295EA5" w:rsidRDefault="00295EA5" w:rsidP="00295EA5">
      <w:pPr>
        <w:rPr>
          <w:rFonts w:eastAsia="新宋体"/>
          <w:lang w:eastAsia="zh-CN"/>
        </w:rPr>
      </w:pPr>
      <w:r>
        <w:rPr>
          <w:rFonts w:eastAsia="新宋体"/>
          <w:lang w:eastAsia="zh-CN"/>
        </w:rPr>
        <w:tab/>
        <w:t>DBG_</w:t>
      </w:r>
      <w:r w:rsidR="00EA4F8B">
        <w:rPr>
          <w:rFonts w:eastAsia="新宋体"/>
          <w:lang w:eastAsia="zh-CN"/>
        </w:rPr>
        <w:t>MAX</w:t>
      </w:r>
      <w:r>
        <w:rPr>
          <w:rFonts w:eastAsia="新宋体"/>
          <w:lang w:eastAsia="zh-CN"/>
        </w:rPr>
        <w:t>_</w:t>
      </w:r>
      <w:r w:rsidR="00EA4F8B">
        <w:rPr>
          <w:rFonts w:eastAsia="新宋体"/>
          <w:lang w:eastAsia="zh-CN"/>
        </w:rPr>
        <w:t>FREQ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加法器的最终结果</w:t>
      </w:r>
    </w:p>
    <w:p w:rsidR="00295EA5" w:rsidRDefault="00295EA5" w:rsidP="00295EA5">
      <w:pPr>
        <w:rPr>
          <w:rFonts w:eastAsia="新宋体"/>
          <w:lang w:eastAsia="zh-CN"/>
        </w:rPr>
      </w:pPr>
      <w:r>
        <w:rPr>
          <w:rFonts w:eastAsia="新宋体"/>
          <w:lang w:eastAsia="zh-CN"/>
        </w:rPr>
        <w:tab/>
        <w:t>DBG</w:t>
      </w:r>
      <w:r>
        <w:rPr>
          <w:rFonts w:eastAsia="新宋体" w:hint="eastAsia"/>
          <w:lang w:eastAsia="zh-CN"/>
        </w:rPr>
        <w:t>_</w:t>
      </w:r>
      <w:r w:rsidR="00EA4F8B">
        <w:rPr>
          <w:rFonts w:eastAsia="新宋体"/>
          <w:lang w:eastAsia="zh-CN"/>
        </w:rPr>
        <w:t>FV</w:t>
      </w:r>
      <w:r>
        <w:rPr>
          <w:rFonts w:eastAsia="新宋体" w:hint="eastAsia"/>
          <w:lang w:eastAsia="zh-CN"/>
        </w:rPr>
        <w:t>_REQ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/0</w:t>
      </w:r>
      <w:r>
        <w:rPr>
          <w:rFonts w:eastAsia="新宋体"/>
          <w:lang w:eastAsia="zh-CN"/>
        </w:rPr>
        <w:t>没有输出变频请求；</w:t>
      </w:r>
      <w:r>
        <w:rPr>
          <w:rFonts w:eastAsia="新宋体"/>
          <w:lang w:eastAsia="zh-CN"/>
        </w:rPr>
        <w:t>1</w:t>
      </w:r>
      <w:r w:rsidR="00EA4F8B">
        <w:rPr>
          <w:rFonts w:eastAsia="新宋体"/>
          <w:lang w:eastAsia="zh-CN"/>
        </w:rPr>
        <w:t>有升频请求</w:t>
      </w:r>
      <w:r w:rsidR="00EA4F8B">
        <w:rPr>
          <w:rFonts w:eastAsia="新宋体" w:hint="eastAsia"/>
          <w:lang w:eastAsia="zh-CN"/>
        </w:rPr>
        <w:t>；</w:t>
      </w:r>
    </w:p>
    <w:p w:rsidR="00295EA5" w:rsidRDefault="00295EA5" w:rsidP="00295EA5">
      <w:pPr>
        <w:rPr>
          <w:rFonts w:eastAsia="新宋体"/>
          <w:lang w:eastAsia="zh-CN"/>
        </w:rPr>
      </w:pPr>
      <w:r>
        <w:rPr>
          <w:rFonts w:eastAsia="新宋体"/>
          <w:lang w:eastAsia="zh-CN"/>
        </w:rPr>
        <w:tab/>
        <w:t>DBG_</w:t>
      </w:r>
      <w:r w:rsidR="00EA4F8B">
        <w:rPr>
          <w:rFonts w:eastAsia="新宋体"/>
          <w:lang w:eastAsia="zh-CN"/>
        </w:rPr>
        <w:t>FV</w:t>
      </w:r>
      <w:r>
        <w:rPr>
          <w:rFonts w:eastAsia="新宋体"/>
          <w:lang w:eastAsia="zh-CN"/>
        </w:rPr>
        <w:t>_REQ</w:t>
      </w:r>
      <w:r>
        <w:rPr>
          <w:rFonts w:eastAsia="新宋体" w:hint="eastAsia"/>
          <w:lang w:eastAsia="zh-CN"/>
        </w:rPr>
        <w:t>_FRE</w:t>
      </w:r>
      <w:r>
        <w:rPr>
          <w:rFonts w:eastAsia="新宋体"/>
          <w:lang w:eastAsia="zh-CN"/>
        </w:rPr>
        <w:t>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最终</w:t>
      </w:r>
      <w:r>
        <w:rPr>
          <w:rFonts w:eastAsia="新宋体"/>
          <w:lang w:eastAsia="zh-CN"/>
        </w:rPr>
        <w:t>请求变到的频点</w:t>
      </w:r>
    </w:p>
    <w:p w:rsidR="00EB736E" w:rsidRPr="007D7301" w:rsidRDefault="00EB736E" w:rsidP="003231A4">
      <w:pPr>
        <w:ind w:firstLine="420"/>
        <w:jc w:val="left"/>
        <w:rPr>
          <w:rFonts w:eastAsia="新宋体"/>
          <w:lang w:eastAsia="zh-CN"/>
        </w:rPr>
      </w:pPr>
    </w:p>
    <w:p w:rsidR="005E14E8" w:rsidRDefault="005E14E8">
      <w:pPr>
        <w:jc w:val="left"/>
        <w:rPr>
          <w:rFonts w:eastAsia="新宋体"/>
          <w:lang w:eastAsia="zh-CN"/>
        </w:rPr>
      </w:pPr>
    </w:p>
    <w:p w:rsidR="005E14E8" w:rsidRDefault="005E14E8">
      <w:pPr>
        <w:jc w:val="left"/>
        <w:rPr>
          <w:rFonts w:eastAsia="新宋体"/>
          <w:lang w:eastAsia="zh-CN"/>
        </w:rPr>
      </w:pPr>
    </w:p>
    <w:p w:rsidR="005E14E8" w:rsidRDefault="005E14E8">
      <w:pPr>
        <w:jc w:val="left"/>
        <w:rPr>
          <w:rFonts w:eastAsia="新宋体"/>
          <w:lang w:eastAsia="zh-CN"/>
        </w:rPr>
      </w:pPr>
    </w:p>
    <w:p w:rsidR="00794005" w:rsidRDefault="00794005">
      <w:pPr>
        <w:jc w:val="left"/>
        <w:rPr>
          <w:rFonts w:eastAsia="新宋体"/>
          <w:lang w:eastAsia="zh-CN"/>
        </w:rPr>
      </w:pPr>
      <w:r>
        <w:rPr>
          <w:rFonts w:eastAsia="新宋体"/>
          <w:lang w:eastAsia="zh-CN"/>
        </w:rPr>
        <w:br w:type="page"/>
      </w:r>
    </w:p>
    <w:p w:rsidR="00EB0E93" w:rsidRDefault="00EB0E93" w:rsidP="00EB0E93">
      <w:pPr>
        <w:pStyle w:val="3"/>
        <w:rPr>
          <w:rFonts w:eastAsia="新宋体"/>
          <w:lang w:eastAsia="zh-CN"/>
        </w:rPr>
      </w:pPr>
      <w:r>
        <w:rPr>
          <w:rFonts w:eastAsia="新宋体"/>
          <w:lang w:eastAsia="zh-CN"/>
        </w:rPr>
        <w:lastRenderedPageBreak/>
        <w:tab/>
      </w:r>
      <w:bookmarkStart w:id="35" w:name="_Toc5714245"/>
      <w:r w:rsidR="00732C8A">
        <w:rPr>
          <w:rFonts w:eastAsia="新宋体" w:hint="eastAsia"/>
          <w:lang w:eastAsia="zh-CN"/>
        </w:rPr>
        <w:t>七</w:t>
      </w:r>
      <w:r>
        <w:rPr>
          <w:rFonts w:eastAsia="新宋体" w:hint="eastAsia"/>
          <w:lang w:eastAsia="zh-CN"/>
        </w:rPr>
        <w:t xml:space="preserve"> </w:t>
      </w:r>
      <w:r w:rsidRPr="00E67E5C">
        <w:rPr>
          <w:rFonts w:eastAsia="新宋体"/>
          <w:lang w:eastAsia="zh-CN"/>
        </w:rPr>
        <w:t>.</w:t>
      </w:r>
      <w:r>
        <w:rPr>
          <w:rFonts w:eastAsia="新宋体"/>
          <w:lang w:eastAsia="zh-CN"/>
        </w:rPr>
        <w:tab/>
        <w:t>Mixer</w:t>
      </w:r>
      <w:bookmarkEnd w:id="35"/>
      <w:r>
        <w:rPr>
          <w:rFonts w:eastAsia="新宋体"/>
          <w:lang w:eastAsia="zh-CN"/>
        </w:rPr>
        <w:t xml:space="preserve"> </w:t>
      </w:r>
    </w:p>
    <w:p w:rsidR="00EB0E93" w:rsidRDefault="00EB0E93" w:rsidP="00C21F2F">
      <w:pPr>
        <w:rPr>
          <w:rFonts w:eastAsia="新宋体"/>
          <w:lang w:eastAsia="zh-CN"/>
        </w:rPr>
      </w:pPr>
      <w:r>
        <w:rPr>
          <w:rFonts w:eastAsia="新宋体"/>
          <w:lang w:eastAsia="zh-CN"/>
        </w:rPr>
        <w:tab/>
        <w:t>Mixer</w:t>
      </w:r>
      <w:r>
        <w:rPr>
          <w:rFonts w:eastAsia="新宋体"/>
          <w:lang w:eastAsia="zh-CN"/>
        </w:rPr>
        <w:t>是将多个</w:t>
      </w:r>
      <w:r>
        <w:rPr>
          <w:rFonts w:eastAsia="新宋体"/>
          <w:lang w:eastAsia="zh-CN"/>
        </w:rPr>
        <w:t>hw mode</w:t>
      </w:r>
      <w:r>
        <w:rPr>
          <w:rFonts w:eastAsia="新宋体"/>
          <w:lang w:eastAsia="zh-CN"/>
        </w:rPr>
        <w:t>下的</w:t>
      </w:r>
      <w:r w:rsidR="005E2192">
        <w:rPr>
          <w:rFonts w:eastAsia="新宋体" w:hint="eastAsia"/>
          <w:lang w:eastAsia="zh-CN"/>
        </w:rPr>
        <w:t>多个</w:t>
      </w:r>
      <w:r>
        <w:rPr>
          <w:rFonts w:eastAsia="新宋体"/>
          <w:lang w:eastAsia="zh-CN"/>
        </w:rPr>
        <w:t>request</w:t>
      </w:r>
      <w:r>
        <w:rPr>
          <w:rFonts w:eastAsia="新宋体"/>
          <w:lang w:eastAsia="zh-CN"/>
        </w:rPr>
        <w:t>发生模块</w:t>
      </w:r>
      <w:r>
        <w:rPr>
          <w:rFonts w:eastAsia="新宋体" w:hint="eastAsia"/>
          <w:lang w:eastAsia="zh-CN"/>
        </w:rPr>
        <w:t>（</w:t>
      </w:r>
      <w:r>
        <w:rPr>
          <w:rFonts w:eastAsia="新宋体" w:hint="eastAsia"/>
          <w:lang w:eastAsia="zh-CN"/>
        </w:rPr>
        <w:t>ban</w:t>
      </w:r>
      <w:r>
        <w:rPr>
          <w:rFonts w:eastAsia="新宋体"/>
          <w:lang w:eastAsia="zh-CN"/>
        </w:rPr>
        <w:t>dwidth</w:t>
      </w:r>
      <w:r>
        <w:rPr>
          <w:rFonts w:eastAsia="新宋体" w:hint="eastAsia"/>
          <w:lang w:eastAsia="zh-CN"/>
        </w:rPr>
        <w:t>模块</w:t>
      </w:r>
      <w:r>
        <w:rPr>
          <w:rFonts w:eastAsia="新宋体"/>
          <w:lang w:eastAsia="zh-CN"/>
        </w:rPr>
        <w:t>、</w:t>
      </w:r>
      <w:r>
        <w:rPr>
          <w:rFonts w:eastAsia="新宋体"/>
          <w:lang w:eastAsia="zh-CN"/>
        </w:rPr>
        <w:t>latency</w:t>
      </w:r>
      <w:r>
        <w:rPr>
          <w:rFonts w:eastAsia="新宋体"/>
          <w:lang w:eastAsia="zh-CN"/>
        </w:rPr>
        <w:t>模块、</w:t>
      </w:r>
      <w:r>
        <w:rPr>
          <w:rFonts w:eastAsia="新宋体"/>
          <w:lang w:eastAsia="zh-CN"/>
        </w:rPr>
        <w:t>etc</w:t>
      </w:r>
      <w:r>
        <w:rPr>
          <w:rFonts w:eastAsia="新宋体"/>
          <w:lang w:eastAsia="zh-CN"/>
        </w:rPr>
        <w:t>）</w:t>
      </w:r>
      <w:r>
        <w:rPr>
          <w:rFonts w:eastAsia="新宋体" w:hint="eastAsia"/>
          <w:lang w:eastAsia="zh-CN"/>
        </w:rPr>
        <w:t>综合</w:t>
      </w:r>
      <w:r>
        <w:rPr>
          <w:rFonts w:eastAsia="新宋体"/>
          <w:lang w:eastAsia="zh-CN"/>
        </w:rPr>
        <w:t>在一起的一个小单元</w:t>
      </w:r>
      <w:r>
        <w:rPr>
          <w:rFonts w:eastAsia="新宋体" w:hint="eastAsia"/>
          <w:lang w:eastAsia="zh-CN"/>
        </w:rPr>
        <w:t>。</w:t>
      </w:r>
      <w:r>
        <w:rPr>
          <w:rFonts w:eastAsia="新宋体"/>
          <w:lang w:eastAsia="zh-CN"/>
        </w:rPr>
        <w:t>规则是</w:t>
      </w:r>
      <w:r>
        <w:rPr>
          <w:rFonts w:eastAsia="新宋体" w:hint="eastAsia"/>
          <w:lang w:eastAsia="zh-CN"/>
        </w:rPr>
        <w:t>1</w:t>
      </w:r>
      <w:r>
        <w:rPr>
          <w:rFonts w:eastAsia="新宋体" w:hint="eastAsia"/>
          <w:lang w:eastAsia="zh-CN"/>
        </w:rPr>
        <w:t>既有</w:t>
      </w:r>
      <w:r>
        <w:rPr>
          <w:rFonts w:eastAsia="新宋体"/>
          <w:lang w:eastAsia="zh-CN"/>
        </w:rPr>
        <w:t>升频也有降频时保留升频，</w:t>
      </w:r>
      <w:r>
        <w:rPr>
          <w:rFonts w:eastAsia="新宋体" w:hint="eastAsia"/>
          <w:lang w:eastAsia="zh-CN"/>
        </w:rPr>
        <w:t>2</w:t>
      </w:r>
      <w:r>
        <w:rPr>
          <w:rFonts w:eastAsia="新宋体"/>
          <w:lang w:eastAsia="zh-CN"/>
        </w:rPr>
        <w:t xml:space="preserve"> </w:t>
      </w:r>
      <w:r>
        <w:rPr>
          <w:rFonts w:eastAsia="新宋体"/>
          <w:lang w:eastAsia="zh-CN"/>
        </w:rPr>
        <w:t>有多个升频时保留目标频点最高</w:t>
      </w:r>
      <w:r>
        <w:rPr>
          <w:rFonts w:eastAsia="新宋体" w:hint="eastAsia"/>
          <w:lang w:eastAsia="zh-CN"/>
        </w:rPr>
        <w:t>。</w:t>
      </w:r>
      <w:r>
        <w:rPr>
          <w:rFonts w:eastAsia="新宋体"/>
          <w:lang w:eastAsia="zh-CN"/>
        </w:rPr>
        <w:t>这个</w:t>
      </w:r>
      <w:r>
        <w:rPr>
          <w:rFonts w:eastAsia="新宋体" w:hint="eastAsia"/>
          <w:lang w:eastAsia="zh-CN"/>
        </w:rPr>
        <w:t>单元</w:t>
      </w:r>
      <w:r>
        <w:rPr>
          <w:rFonts w:eastAsia="新宋体"/>
          <w:lang w:eastAsia="zh-CN"/>
        </w:rPr>
        <w:t>需要一些</w:t>
      </w:r>
      <w:r>
        <w:rPr>
          <w:rFonts w:eastAsia="新宋体" w:hint="eastAsia"/>
          <w:lang w:eastAsia="zh-CN"/>
        </w:rPr>
        <w:t>只读</w:t>
      </w:r>
      <w:r>
        <w:rPr>
          <w:rFonts w:eastAsia="新宋体"/>
          <w:lang w:eastAsia="zh-CN"/>
        </w:rPr>
        <w:t>寄存器</w:t>
      </w:r>
      <w:r>
        <w:rPr>
          <w:rFonts w:eastAsia="新宋体" w:hint="eastAsia"/>
          <w:lang w:eastAsia="zh-CN"/>
        </w:rPr>
        <w:t>。</w:t>
      </w:r>
    </w:p>
    <w:p w:rsidR="00EB0E93" w:rsidRDefault="00EB0E93" w:rsidP="00C21F2F">
      <w:pPr>
        <w:rPr>
          <w:rFonts w:eastAsia="新宋体"/>
          <w:lang w:eastAsia="zh-CN"/>
        </w:rPr>
      </w:pPr>
      <w:r>
        <w:rPr>
          <w:rFonts w:eastAsia="新宋体"/>
          <w:lang w:eastAsia="zh-CN"/>
        </w:rPr>
        <w:tab/>
        <w:t>REQn</w:t>
      </w:r>
      <w:r>
        <w:rPr>
          <w:rFonts w:eastAsia="新宋体" w:hint="eastAsia"/>
          <w:lang w:eastAsia="zh-CN"/>
        </w:rPr>
        <w:t>_STATUS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某个</w:t>
      </w:r>
      <w:r>
        <w:rPr>
          <w:rFonts w:eastAsia="新宋体"/>
          <w:lang w:eastAsia="zh-CN"/>
        </w:rPr>
        <w:t>request</w:t>
      </w:r>
      <w:r>
        <w:rPr>
          <w:rFonts w:eastAsia="新宋体"/>
          <w:lang w:eastAsia="zh-CN"/>
        </w:rPr>
        <w:t>发生模块</w:t>
      </w:r>
      <w:r w:rsidR="002333A8">
        <w:rPr>
          <w:rFonts w:eastAsia="新宋体" w:hint="eastAsia"/>
          <w:lang w:eastAsia="zh-CN"/>
        </w:rPr>
        <w:t>当前</w:t>
      </w:r>
      <w:r w:rsidR="002333A8">
        <w:rPr>
          <w:rFonts w:eastAsia="新宋体"/>
          <w:lang w:eastAsia="zh-CN"/>
        </w:rPr>
        <w:t>状态，</w:t>
      </w:r>
      <w:r w:rsidR="002333A8">
        <w:rPr>
          <w:rFonts w:eastAsia="新宋体"/>
          <w:lang w:eastAsia="zh-CN"/>
        </w:rPr>
        <w:t>0</w:t>
      </w:r>
      <w:r w:rsidR="002333A8">
        <w:rPr>
          <w:rFonts w:eastAsia="新宋体"/>
          <w:lang w:eastAsia="zh-CN"/>
        </w:rPr>
        <w:t>：没有请求；</w:t>
      </w:r>
      <w:r w:rsidR="002333A8">
        <w:rPr>
          <w:rFonts w:eastAsia="新宋体"/>
          <w:lang w:eastAsia="zh-CN"/>
        </w:rPr>
        <w:t>1</w:t>
      </w:r>
      <w:r w:rsidR="002333A8">
        <w:rPr>
          <w:rFonts w:eastAsia="新宋体"/>
          <w:lang w:eastAsia="zh-CN"/>
        </w:rPr>
        <w:t>：请求升频；</w:t>
      </w:r>
      <w:r w:rsidR="002333A8">
        <w:rPr>
          <w:rFonts w:eastAsia="新宋体"/>
          <w:lang w:eastAsia="zh-CN"/>
        </w:rPr>
        <w:t>2</w:t>
      </w:r>
      <w:r w:rsidR="002333A8">
        <w:rPr>
          <w:rFonts w:eastAsia="新宋体"/>
          <w:lang w:eastAsia="zh-CN"/>
        </w:rPr>
        <w:t>：请求降频</w:t>
      </w:r>
    </w:p>
    <w:p w:rsidR="005E2192" w:rsidRDefault="002333A8" w:rsidP="00C21F2F">
      <w:pPr>
        <w:rPr>
          <w:rFonts w:eastAsia="新宋体"/>
          <w:lang w:eastAsia="zh-CN"/>
        </w:rPr>
      </w:pPr>
      <w:r>
        <w:rPr>
          <w:rFonts w:eastAsia="新宋体" w:hint="eastAsia"/>
          <w:lang w:eastAsia="zh-CN"/>
        </w:rPr>
        <w:tab/>
      </w:r>
      <w:r>
        <w:rPr>
          <w:rFonts w:eastAsia="新宋体"/>
          <w:lang w:eastAsia="zh-CN"/>
        </w:rPr>
        <w:t>REQn</w:t>
      </w:r>
      <w:r>
        <w:rPr>
          <w:rFonts w:eastAsia="新宋体" w:hint="eastAsia"/>
          <w:lang w:eastAsia="zh-CN"/>
        </w:rPr>
        <w:t>_</w:t>
      </w:r>
      <w:r>
        <w:rPr>
          <w:rFonts w:eastAsia="新宋体"/>
          <w:lang w:eastAsia="zh-CN"/>
        </w:rPr>
        <w:t>FREQ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某个</w:t>
      </w:r>
      <w:r>
        <w:rPr>
          <w:rFonts w:eastAsia="新宋体"/>
          <w:lang w:eastAsia="zh-CN"/>
        </w:rPr>
        <w:t>request</w:t>
      </w:r>
      <w:r>
        <w:rPr>
          <w:rFonts w:eastAsia="新宋体"/>
          <w:lang w:eastAsia="zh-CN"/>
        </w:rPr>
        <w:t>发生模块</w:t>
      </w:r>
      <w:r>
        <w:rPr>
          <w:rFonts w:eastAsia="新宋体" w:hint="eastAsia"/>
          <w:lang w:eastAsia="zh-CN"/>
        </w:rPr>
        <w:t>请求</w:t>
      </w:r>
      <w:r>
        <w:rPr>
          <w:rFonts w:eastAsia="新宋体"/>
          <w:lang w:eastAsia="zh-CN"/>
        </w:rPr>
        <w:t>的频点</w:t>
      </w:r>
      <w:r>
        <w:rPr>
          <w:rFonts w:eastAsia="新宋体" w:hint="eastAsia"/>
          <w:lang w:eastAsia="zh-CN"/>
        </w:rPr>
        <w:t>。</w:t>
      </w:r>
    </w:p>
    <w:p w:rsidR="003E364D" w:rsidRDefault="003E364D" w:rsidP="003E364D">
      <w:pPr>
        <w:ind w:firstLine="420"/>
        <w:rPr>
          <w:rFonts w:eastAsia="新宋体"/>
          <w:lang w:eastAsia="zh-CN"/>
        </w:rPr>
      </w:pPr>
      <w:r>
        <w:rPr>
          <w:rFonts w:eastAsia="新宋体" w:hint="eastAsia"/>
          <w:lang w:eastAsia="zh-CN"/>
        </w:rPr>
        <w:t>REQ_</w:t>
      </w:r>
      <w:r>
        <w:rPr>
          <w:rFonts w:eastAsia="新宋体"/>
          <w:lang w:eastAsia="zh-CN"/>
        </w:rPr>
        <w:t>FIN</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读出</w:t>
      </w:r>
      <w:r>
        <w:rPr>
          <w:rFonts w:eastAsia="新宋体"/>
          <w:lang w:eastAsia="zh-CN"/>
        </w:rPr>
        <w:t>最终哪个</w:t>
      </w:r>
      <w:r>
        <w:rPr>
          <w:rFonts w:eastAsia="新宋体"/>
          <w:lang w:eastAsia="zh-CN"/>
        </w:rPr>
        <w:t>request</w:t>
      </w:r>
      <w:r>
        <w:rPr>
          <w:rFonts w:eastAsia="新宋体"/>
          <w:lang w:eastAsia="zh-CN"/>
        </w:rPr>
        <w:t>发生模块</w:t>
      </w:r>
      <w:r>
        <w:rPr>
          <w:rFonts w:eastAsia="新宋体" w:hint="eastAsia"/>
          <w:lang w:eastAsia="zh-CN"/>
        </w:rPr>
        <w:t>的</w:t>
      </w:r>
      <w:r>
        <w:rPr>
          <w:rFonts w:eastAsia="新宋体"/>
          <w:lang w:eastAsia="zh-CN"/>
        </w:rPr>
        <w:t>请求</w:t>
      </w:r>
      <w:r>
        <w:rPr>
          <w:rFonts w:eastAsia="新宋体" w:hint="eastAsia"/>
          <w:lang w:eastAsia="zh-CN"/>
        </w:rPr>
        <w:t>生效</w:t>
      </w:r>
      <w:r>
        <w:rPr>
          <w:rFonts w:eastAsia="新宋体"/>
          <w:lang w:eastAsia="zh-CN"/>
        </w:rPr>
        <w:t>了</w:t>
      </w:r>
    </w:p>
    <w:p w:rsidR="005E2192" w:rsidRDefault="005E2192" w:rsidP="005E2192">
      <w:pPr>
        <w:rPr>
          <w:rFonts w:eastAsia="新宋体"/>
          <w:lang w:eastAsia="zh-CN"/>
        </w:rPr>
      </w:pPr>
      <w:r>
        <w:rPr>
          <w:rFonts w:eastAsia="新宋体"/>
          <w:lang w:eastAsia="zh-CN"/>
        </w:rPr>
        <w:tab/>
        <w:t>REQ</w:t>
      </w:r>
      <w:r>
        <w:rPr>
          <w:rFonts w:eastAsia="新宋体" w:hint="eastAsia"/>
          <w:lang w:eastAsia="zh-CN"/>
        </w:rPr>
        <w:t>_FIN_STATUS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最终是否发出请求</w:t>
      </w:r>
      <w:r>
        <w:rPr>
          <w:rFonts w:eastAsia="新宋体" w:hint="eastAsia"/>
          <w:lang w:eastAsia="zh-CN"/>
        </w:rPr>
        <w:t>，</w:t>
      </w:r>
      <w:r>
        <w:rPr>
          <w:rFonts w:eastAsia="新宋体"/>
          <w:lang w:eastAsia="zh-CN"/>
        </w:rPr>
        <w:t>0</w:t>
      </w:r>
      <w:r>
        <w:rPr>
          <w:rFonts w:eastAsia="新宋体"/>
          <w:lang w:eastAsia="zh-CN"/>
        </w:rPr>
        <w:t>：没有请求；</w:t>
      </w:r>
      <w:r>
        <w:rPr>
          <w:rFonts w:eastAsia="新宋体"/>
          <w:lang w:eastAsia="zh-CN"/>
        </w:rPr>
        <w:t>1</w:t>
      </w:r>
      <w:r>
        <w:rPr>
          <w:rFonts w:eastAsia="新宋体"/>
          <w:lang w:eastAsia="zh-CN"/>
        </w:rPr>
        <w:t>：请求升频；</w:t>
      </w:r>
      <w:r>
        <w:rPr>
          <w:rFonts w:eastAsia="新宋体"/>
          <w:lang w:eastAsia="zh-CN"/>
        </w:rPr>
        <w:t>2</w:t>
      </w:r>
      <w:r>
        <w:rPr>
          <w:rFonts w:eastAsia="新宋体"/>
          <w:lang w:eastAsia="zh-CN"/>
        </w:rPr>
        <w:t>：请求降频</w:t>
      </w:r>
    </w:p>
    <w:p w:rsidR="005E2192" w:rsidRDefault="005E2192" w:rsidP="005E2192">
      <w:pPr>
        <w:rPr>
          <w:rFonts w:eastAsia="新宋体"/>
          <w:lang w:eastAsia="zh-CN"/>
        </w:rPr>
      </w:pPr>
      <w:r>
        <w:rPr>
          <w:rFonts w:eastAsia="新宋体"/>
          <w:lang w:eastAsia="zh-CN"/>
        </w:rPr>
        <w:tab/>
        <w:t>REQ</w:t>
      </w:r>
      <w:r>
        <w:rPr>
          <w:rFonts w:eastAsia="新宋体" w:hint="eastAsia"/>
          <w:lang w:eastAsia="zh-CN"/>
        </w:rPr>
        <w:t>_</w:t>
      </w:r>
      <w:r>
        <w:rPr>
          <w:rFonts w:eastAsia="新宋体"/>
          <w:lang w:eastAsia="zh-CN"/>
        </w:rPr>
        <w:t>FIN</w:t>
      </w:r>
      <w:r>
        <w:rPr>
          <w:rFonts w:eastAsia="新宋体" w:hint="eastAsia"/>
          <w:lang w:eastAsia="zh-CN"/>
        </w:rPr>
        <w:t>_</w:t>
      </w:r>
      <w:r>
        <w:rPr>
          <w:rFonts w:eastAsia="新宋体"/>
          <w:lang w:eastAsia="zh-CN"/>
        </w:rPr>
        <w:t>FREQ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hint="eastAsia"/>
          <w:lang w:eastAsia="zh-CN"/>
        </w:rPr>
        <w:t>最终请求</w:t>
      </w:r>
      <w:r>
        <w:rPr>
          <w:rFonts w:eastAsia="新宋体"/>
          <w:lang w:eastAsia="zh-CN"/>
        </w:rPr>
        <w:t>的频点</w:t>
      </w:r>
      <w:r>
        <w:rPr>
          <w:rFonts w:eastAsia="新宋体" w:hint="eastAsia"/>
          <w:lang w:eastAsia="zh-CN"/>
        </w:rPr>
        <w:t>。</w:t>
      </w:r>
    </w:p>
    <w:p w:rsidR="005E2192" w:rsidRPr="005E2192" w:rsidRDefault="005E2192" w:rsidP="00C21F2F">
      <w:pPr>
        <w:rPr>
          <w:rFonts w:eastAsia="新宋体"/>
          <w:lang w:eastAsia="zh-CN"/>
        </w:rPr>
      </w:pPr>
    </w:p>
    <w:p w:rsidR="005E2192" w:rsidRDefault="005E2192" w:rsidP="005E2192">
      <w:pPr>
        <w:rPr>
          <w:rFonts w:eastAsia="新宋体"/>
          <w:lang w:eastAsia="zh-CN"/>
        </w:rPr>
      </w:pPr>
      <w:r>
        <w:rPr>
          <w:rFonts w:eastAsia="新宋体"/>
          <w:lang w:eastAsia="zh-CN"/>
        </w:rPr>
        <w:br w:type="page"/>
      </w:r>
    </w:p>
    <w:p w:rsidR="00AE388B" w:rsidRDefault="00AE388B" w:rsidP="00AE388B">
      <w:pPr>
        <w:pStyle w:val="3"/>
        <w:rPr>
          <w:rFonts w:eastAsia="新宋体"/>
          <w:lang w:eastAsia="zh-CN"/>
        </w:rPr>
      </w:pPr>
      <w:r>
        <w:rPr>
          <w:rFonts w:eastAsia="新宋体"/>
          <w:lang w:eastAsia="zh-CN"/>
        </w:rPr>
        <w:lastRenderedPageBreak/>
        <w:tab/>
      </w:r>
      <w:bookmarkStart w:id="36" w:name="_Toc5714246"/>
      <w:r w:rsidR="00B16336">
        <w:rPr>
          <w:rFonts w:eastAsia="新宋体" w:hint="eastAsia"/>
          <w:lang w:eastAsia="zh-CN"/>
        </w:rPr>
        <w:t>八</w:t>
      </w:r>
      <w:r>
        <w:rPr>
          <w:rFonts w:eastAsia="新宋体" w:hint="eastAsia"/>
          <w:lang w:eastAsia="zh-CN"/>
        </w:rPr>
        <w:t xml:space="preserve"> </w:t>
      </w:r>
      <w:r w:rsidRPr="00E67E5C">
        <w:rPr>
          <w:rFonts w:eastAsia="新宋体"/>
          <w:lang w:eastAsia="zh-CN"/>
        </w:rPr>
        <w:t>.</w:t>
      </w:r>
      <w:r>
        <w:rPr>
          <w:rFonts w:eastAsia="新宋体"/>
          <w:lang w:eastAsia="zh-CN"/>
        </w:rPr>
        <w:tab/>
      </w:r>
      <w:r w:rsidR="00964732">
        <w:rPr>
          <w:rFonts w:eastAsia="新宋体" w:hint="eastAsia"/>
          <w:lang w:eastAsia="zh-CN"/>
        </w:rPr>
        <w:t>记录器</w:t>
      </w:r>
      <w:r w:rsidR="00964732">
        <w:rPr>
          <w:rFonts w:eastAsia="新宋体" w:hint="eastAsia"/>
          <w:lang w:eastAsia="zh-CN"/>
        </w:rPr>
        <w:t>/</w:t>
      </w:r>
      <w:r w:rsidR="00964732">
        <w:rPr>
          <w:rFonts w:eastAsia="新宋体"/>
          <w:lang w:eastAsia="zh-CN"/>
        </w:rPr>
        <w:t>debugger</w:t>
      </w:r>
      <w:bookmarkEnd w:id="36"/>
      <w:r>
        <w:rPr>
          <w:rFonts w:eastAsia="新宋体"/>
          <w:lang w:eastAsia="zh-CN"/>
        </w:rPr>
        <w:t xml:space="preserve"> </w:t>
      </w:r>
    </w:p>
    <w:p w:rsidR="002333A8" w:rsidRDefault="006C4C67" w:rsidP="00474490">
      <w:pPr>
        <w:jc w:val="center"/>
        <w:rPr>
          <w:rFonts w:eastAsia="新宋体"/>
          <w:lang w:eastAsia="zh-CN"/>
        </w:rPr>
      </w:pPr>
      <w:r>
        <w:object w:dxaOrig="8176" w:dyaOrig="7561">
          <v:shape id="_x0000_i1030" type="#_x0000_t75" style="width:387.75pt;height:359.25pt" o:ole="">
            <v:imagedata r:id="rId19" o:title=""/>
            <w10:bordertop type="single" width="4"/>
            <w10:borderleft type="single" width="4"/>
            <w10:borderbottom type="single" width="4"/>
            <w10:borderright type="single" width="4"/>
          </v:shape>
          <o:OLEObject Type="Embed" ProgID="Visio.Drawing.15" ShapeID="_x0000_i1030" DrawAspect="Content" ObjectID="_1616581708" r:id="rId20"/>
        </w:object>
      </w:r>
    </w:p>
    <w:p w:rsidR="00474490" w:rsidRDefault="00851B24" w:rsidP="00474490">
      <w:pPr>
        <w:pStyle w:val="4"/>
        <w:ind w:left="420"/>
        <w:rPr>
          <w:lang w:eastAsia="zh-CN"/>
        </w:rPr>
      </w:pPr>
      <w:bookmarkStart w:id="37" w:name="_Toc5714247"/>
      <w:r>
        <w:rPr>
          <w:lang w:eastAsia="zh-CN"/>
        </w:rPr>
        <w:t>8</w:t>
      </w:r>
      <w:r w:rsidR="00474490">
        <w:rPr>
          <w:lang w:eastAsia="zh-CN"/>
        </w:rPr>
        <w:t xml:space="preserve">.1 </w:t>
      </w:r>
      <w:r w:rsidR="00906175">
        <w:rPr>
          <w:lang w:eastAsia="zh-CN"/>
        </w:rPr>
        <w:t>C</w:t>
      </w:r>
      <w:r w:rsidR="00474490">
        <w:rPr>
          <w:lang w:eastAsia="zh-CN"/>
        </w:rPr>
        <w:t>urrent status</w:t>
      </w:r>
      <w:bookmarkEnd w:id="37"/>
    </w:p>
    <w:p w:rsidR="005E2192" w:rsidRDefault="00906175" w:rsidP="00C21F2F">
      <w:pPr>
        <w:rPr>
          <w:rFonts w:eastAsia="新宋体"/>
          <w:lang w:eastAsia="zh-CN"/>
        </w:rPr>
      </w:pPr>
      <w:r>
        <w:rPr>
          <w:rFonts w:eastAsia="新宋体"/>
          <w:lang w:eastAsia="zh-CN"/>
        </w:rPr>
        <w:tab/>
      </w:r>
      <w:r>
        <w:rPr>
          <w:rFonts w:eastAsia="新宋体" w:hint="eastAsia"/>
          <w:lang w:eastAsia="zh-CN"/>
        </w:rPr>
        <w:t>保存</w:t>
      </w:r>
      <w:r>
        <w:rPr>
          <w:rFonts w:eastAsia="新宋体"/>
          <w:lang w:eastAsia="zh-CN"/>
        </w:rPr>
        <w:t>当前</w:t>
      </w:r>
      <w:r>
        <w:rPr>
          <w:rFonts w:eastAsia="新宋体"/>
          <w:lang w:eastAsia="zh-CN"/>
        </w:rPr>
        <w:t>/</w:t>
      </w:r>
      <w:r>
        <w:rPr>
          <w:rFonts w:eastAsia="新宋体"/>
          <w:lang w:eastAsia="zh-CN"/>
        </w:rPr>
        <w:t>最近一次变频的状态</w:t>
      </w:r>
      <w:r>
        <w:rPr>
          <w:rFonts w:eastAsia="新宋体"/>
          <w:lang w:eastAsia="zh-CN"/>
        </w:rPr>
        <w:t>/</w:t>
      </w:r>
      <w:r>
        <w:rPr>
          <w:rFonts w:eastAsia="新宋体"/>
          <w:lang w:eastAsia="zh-CN"/>
        </w:rPr>
        <w:t>结果。</w:t>
      </w:r>
    </w:p>
    <w:p w:rsidR="003336CD" w:rsidRDefault="003336CD" w:rsidP="00C21F2F">
      <w:pPr>
        <w:rPr>
          <w:rFonts w:eastAsia="新宋体"/>
          <w:lang w:eastAsia="zh-CN"/>
        </w:rPr>
      </w:pPr>
      <w:r>
        <w:rPr>
          <w:rFonts w:eastAsia="新宋体"/>
          <w:lang w:eastAsia="zh-CN"/>
        </w:rPr>
        <w:tab/>
        <w:t>DEBUGGER_CUR_MODE</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当前处于</w:t>
      </w:r>
      <w:r>
        <w:rPr>
          <w:rFonts w:eastAsia="新宋体"/>
          <w:lang w:eastAsia="zh-CN"/>
        </w:rPr>
        <w:t>sw</w:t>
      </w:r>
      <w:r>
        <w:rPr>
          <w:rFonts w:eastAsia="新宋体"/>
          <w:lang w:eastAsia="zh-CN"/>
        </w:rPr>
        <w:t>还是</w:t>
      </w:r>
      <w:r>
        <w:rPr>
          <w:rFonts w:eastAsia="新宋体"/>
          <w:lang w:eastAsia="zh-CN"/>
        </w:rPr>
        <w:t>hw</w:t>
      </w:r>
      <w:r>
        <w:rPr>
          <w:rFonts w:eastAsia="新宋体"/>
          <w:lang w:eastAsia="zh-CN"/>
        </w:rPr>
        <w:t>模式</w:t>
      </w:r>
    </w:p>
    <w:p w:rsidR="003336CD" w:rsidRDefault="003336CD" w:rsidP="00C21F2F">
      <w:pPr>
        <w:rPr>
          <w:rFonts w:eastAsia="新宋体"/>
          <w:lang w:eastAsia="zh-CN"/>
        </w:rPr>
      </w:pPr>
      <w:r>
        <w:rPr>
          <w:rFonts w:eastAsia="新宋体" w:hint="eastAsia"/>
          <w:lang w:eastAsia="zh-CN"/>
        </w:rPr>
        <w:tab/>
      </w:r>
      <w:r>
        <w:rPr>
          <w:rFonts w:eastAsia="新宋体"/>
          <w:lang w:eastAsia="zh-CN"/>
        </w:rPr>
        <w:t>DEBUGGER_DFS</w:t>
      </w:r>
      <w:r>
        <w:rPr>
          <w:rFonts w:eastAsia="新宋体" w:hint="eastAsia"/>
          <w:lang w:eastAsia="zh-CN"/>
        </w:rPr>
        <w:t>_STATUS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dfs</w:t>
      </w:r>
      <w:r>
        <w:rPr>
          <w:rFonts w:eastAsia="新宋体"/>
          <w:lang w:eastAsia="zh-CN"/>
        </w:rPr>
        <w:t>状态。变频中</w:t>
      </w:r>
      <w:r>
        <w:rPr>
          <w:rFonts w:eastAsia="新宋体"/>
          <w:lang w:eastAsia="zh-CN"/>
        </w:rPr>
        <w:t>or idel</w:t>
      </w:r>
      <w:r>
        <w:rPr>
          <w:rFonts w:eastAsia="新宋体" w:hint="eastAsia"/>
          <w:lang w:eastAsia="zh-CN"/>
        </w:rPr>
        <w:t>。</w:t>
      </w:r>
    </w:p>
    <w:p w:rsidR="00AB5E0A" w:rsidRPr="003336CD" w:rsidRDefault="00AB5E0A" w:rsidP="00C21F2F">
      <w:pPr>
        <w:rPr>
          <w:rFonts w:eastAsia="新宋体"/>
          <w:lang w:eastAsia="zh-CN"/>
        </w:rPr>
      </w:pPr>
      <w:r>
        <w:rPr>
          <w:rFonts w:eastAsia="新宋体"/>
          <w:lang w:eastAsia="zh-CN"/>
        </w:rPr>
        <w:tab/>
        <w:t>DEBUGGER</w:t>
      </w:r>
      <w:r>
        <w:rPr>
          <w:rFonts w:eastAsia="新宋体" w:hint="eastAsia"/>
          <w:lang w:eastAsia="zh-CN"/>
        </w:rPr>
        <w:t>_REQER</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w:t>
      </w:r>
      <w:r>
        <w:rPr>
          <w:rFonts w:eastAsia="新宋体"/>
          <w:lang w:eastAsia="zh-CN"/>
        </w:rPr>
        <w:t>最近一次变频的请求者（</w:t>
      </w:r>
      <w:r>
        <w:rPr>
          <w:rFonts w:eastAsia="新宋体" w:hint="eastAsia"/>
          <w:lang w:eastAsia="zh-CN"/>
        </w:rPr>
        <w:t>sw</w:t>
      </w:r>
      <w:r>
        <w:rPr>
          <w:rFonts w:eastAsia="新宋体"/>
          <w:lang w:eastAsia="zh-CN"/>
        </w:rPr>
        <w:t>、</w:t>
      </w:r>
      <w:r>
        <w:rPr>
          <w:rFonts w:eastAsia="新宋体"/>
          <w:lang w:eastAsia="zh-CN"/>
        </w:rPr>
        <w:t>bandwidth</w:t>
      </w:r>
      <w:r>
        <w:rPr>
          <w:rFonts w:eastAsia="新宋体"/>
          <w:lang w:eastAsia="zh-CN"/>
        </w:rPr>
        <w:t>、</w:t>
      </w:r>
      <w:r>
        <w:rPr>
          <w:rFonts w:eastAsia="新宋体"/>
          <w:lang w:eastAsia="zh-CN"/>
        </w:rPr>
        <w:t>latency</w:t>
      </w:r>
      <w:r>
        <w:rPr>
          <w:rFonts w:eastAsia="新宋体"/>
          <w:lang w:eastAsia="zh-CN"/>
        </w:rPr>
        <w:t>、</w:t>
      </w:r>
      <w:r>
        <w:rPr>
          <w:rFonts w:eastAsia="新宋体"/>
          <w:lang w:eastAsia="zh-CN"/>
        </w:rPr>
        <w:t>etc</w:t>
      </w:r>
      <w:r>
        <w:rPr>
          <w:rFonts w:eastAsia="新宋体"/>
          <w:lang w:eastAsia="zh-CN"/>
        </w:rPr>
        <w:t>）</w:t>
      </w:r>
    </w:p>
    <w:p w:rsidR="005E2192" w:rsidRDefault="00AB5E0A" w:rsidP="00C21F2F">
      <w:pPr>
        <w:rPr>
          <w:rFonts w:eastAsia="新宋体"/>
          <w:lang w:eastAsia="zh-CN"/>
        </w:rPr>
      </w:pPr>
      <w:r>
        <w:rPr>
          <w:rFonts w:eastAsia="新宋体"/>
          <w:lang w:eastAsia="zh-CN"/>
        </w:rPr>
        <w:tab/>
        <w:t>DEBUGGER</w:t>
      </w:r>
      <w:r>
        <w:rPr>
          <w:rFonts w:eastAsia="新宋体" w:hint="eastAsia"/>
          <w:lang w:eastAsia="zh-CN"/>
        </w:rPr>
        <w:t>_</w:t>
      </w:r>
      <w:r>
        <w:rPr>
          <w:rFonts w:eastAsia="新宋体"/>
          <w:lang w:eastAsia="zh-CN"/>
        </w:rPr>
        <w:t>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w:t>
      </w:r>
      <w:r>
        <w:rPr>
          <w:rFonts w:eastAsia="新宋体"/>
          <w:lang w:eastAsia="zh-CN"/>
        </w:rPr>
        <w:t>最近一次变频的</w:t>
      </w:r>
      <w:r>
        <w:rPr>
          <w:rFonts w:eastAsia="新宋体" w:hint="eastAsia"/>
          <w:lang w:eastAsia="zh-CN"/>
        </w:rPr>
        <w:t>类型</w:t>
      </w:r>
      <w:r>
        <w:rPr>
          <w:rFonts w:eastAsia="新宋体" w:hint="eastAsia"/>
          <w:lang w:eastAsia="zh-CN"/>
        </w:rPr>
        <w:t xml:space="preserve"> </w:t>
      </w:r>
      <w:r>
        <w:rPr>
          <w:rFonts w:eastAsia="新宋体" w:hint="eastAsia"/>
          <w:lang w:eastAsia="zh-CN"/>
        </w:rPr>
        <w:t>升频</w:t>
      </w:r>
      <w:r>
        <w:rPr>
          <w:rFonts w:eastAsia="新宋体"/>
          <w:lang w:eastAsia="zh-CN"/>
        </w:rPr>
        <w:t>or</w:t>
      </w:r>
      <w:r>
        <w:rPr>
          <w:rFonts w:eastAsia="新宋体"/>
          <w:lang w:eastAsia="zh-CN"/>
        </w:rPr>
        <w:t>降频</w:t>
      </w:r>
    </w:p>
    <w:p w:rsidR="00AB5E0A" w:rsidRDefault="00AB5E0A" w:rsidP="00C21F2F">
      <w:pPr>
        <w:rPr>
          <w:rFonts w:eastAsia="新宋体"/>
          <w:lang w:eastAsia="zh-CN"/>
        </w:rPr>
      </w:pPr>
      <w:r>
        <w:rPr>
          <w:rFonts w:eastAsia="新宋体"/>
          <w:lang w:eastAsia="zh-CN"/>
        </w:rPr>
        <w:tab/>
        <w:t>DEBUGGER</w:t>
      </w:r>
      <w:r>
        <w:rPr>
          <w:rFonts w:eastAsia="新宋体" w:hint="eastAsia"/>
          <w:lang w:eastAsia="zh-CN"/>
        </w:rPr>
        <w:t>_</w:t>
      </w:r>
      <w:r>
        <w:rPr>
          <w:rFonts w:eastAsia="新宋体"/>
          <w:lang w:eastAsia="zh-CN"/>
        </w:rPr>
        <w:t>REQ</w:t>
      </w:r>
      <w:r>
        <w:rPr>
          <w:rFonts w:eastAsia="新宋体" w:hint="eastAsia"/>
          <w:lang w:eastAsia="zh-CN"/>
        </w:rPr>
        <w:t>_FREQ</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w:t>
      </w:r>
      <w:r>
        <w:rPr>
          <w:rFonts w:eastAsia="新宋体"/>
          <w:lang w:eastAsia="zh-CN"/>
        </w:rPr>
        <w:t>最近一次变频</w:t>
      </w:r>
      <w:r>
        <w:rPr>
          <w:rFonts w:eastAsia="新宋体" w:hint="eastAsia"/>
          <w:lang w:eastAsia="zh-CN"/>
        </w:rPr>
        <w:t>的</w:t>
      </w:r>
      <w:r>
        <w:rPr>
          <w:rFonts w:eastAsia="新宋体"/>
          <w:lang w:eastAsia="zh-CN"/>
        </w:rPr>
        <w:t>目标频点</w:t>
      </w:r>
    </w:p>
    <w:p w:rsidR="00703615" w:rsidRDefault="00703615" w:rsidP="00C21F2F">
      <w:pPr>
        <w:rPr>
          <w:rFonts w:eastAsia="新宋体"/>
          <w:lang w:eastAsia="zh-CN"/>
        </w:rPr>
      </w:pPr>
      <w:r>
        <w:rPr>
          <w:rFonts w:eastAsia="新宋体"/>
          <w:lang w:eastAsia="zh-CN"/>
        </w:rPr>
        <w:tab/>
        <w:t>DEBUGGER</w:t>
      </w:r>
      <w:r>
        <w:rPr>
          <w:rFonts w:eastAsia="新宋体" w:hint="eastAsia"/>
          <w:lang w:eastAsia="zh-CN"/>
        </w:rPr>
        <w:t>_</w:t>
      </w:r>
      <w:r>
        <w:rPr>
          <w:rFonts w:eastAsia="新宋体"/>
          <w:lang w:eastAsia="zh-CN"/>
        </w:rPr>
        <w:t>ACK</w:t>
      </w:r>
      <w:r>
        <w:rPr>
          <w:rFonts w:eastAsia="新宋体" w:hint="eastAsia"/>
          <w:lang w:eastAsia="zh-CN"/>
        </w:rPr>
        <w:t>_STATUS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w:t>
      </w:r>
      <w:r>
        <w:rPr>
          <w:rFonts w:eastAsia="新宋体"/>
          <w:lang w:eastAsia="zh-CN"/>
        </w:rPr>
        <w:t>最近一次变频</w:t>
      </w:r>
      <w:r>
        <w:rPr>
          <w:rFonts w:eastAsia="新宋体" w:hint="eastAsia"/>
          <w:lang w:eastAsia="zh-CN"/>
        </w:rPr>
        <w:t>的</w:t>
      </w:r>
      <w:r>
        <w:rPr>
          <w:rFonts w:eastAsia="新宋体"/>
          <w:lang w:eastAsia="zh-CN"/>
        </w:rPr>
        <w:t>结果。</w:t>
      </w:r>
      <w:r>
        <w:rPr>
          <w:rFonts w:eastAsia="新宋体" w:hint="eastAsia"/>
          <w:lang w:eastAsia="zh-CN"/>
        </w:rPr>
        <w:t>成功</w:t>
      </w:r>
      <w:r>
        <w:rPr>
          <w:rFonts w:eastAsia="新宋体"/>
          <w:lang w:eastAsia="zh-CN"/>
        </w:rPr>
        <w:t>或者失败</w:t>
      </w:r>
    </w:p>
    <w:p w:rsidR="000C5BA2" w:rsidRDefault="000C5BA2" w:rsidP="00C21F2F">
      <w:pPr>
        <w:rPr>
          <w:rFonts w:eastAsia="新宋体"/>
          <w:lang w:eastAsia="zh-CN"/>
        </w:rPr>
      </w:pPr>
      <w:r>
        <w:rPr>
          <w:rFonts w:eastAsia="新宋体"/>
          <w:lang w:eastAsia="zh-CN"/>
        </w:rPr>
        <w:tab/>
        <w:t>DEBUGGER</w:t>
      </w:r>
      <w:r>
        <w:rPr>
          <w:rFonts w:eastAsia="新宋体" w:hint="eastAsia"/>
          <w:lang w:eastAsia="zh-CN"/>
        </w:rPr>
        <w:t>_</w:t>
      </w:r>
      <w:r w:rsidR="00C46A23">
        <w:rPr>
          <w:rFonts w:eastAsia="新宋体"/>
          <w:lang w:eastAsia="zh-CN"/>
        </w:rPr>
        <w:t>ERR</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w:t>
      </w:r>
      <w:r>
        <w:rPr>
          <w:rFonts w:eastAsia="新宋体"/>
          <w:lang w:eastAsia="zh-CN"/>
        </w:rPr>
        <w:t>最近一次变频</w:t>
      </w:r>
      <w:r w:rsidR="00C46A23">
        <w:rPr>
          <w:rFonts w:eastAsia="新宋体" w:hint="eastAsia"/>
          <w:lang w:eastAsia="zh-CN"/>
        </w:rPr>
        <w:t>失败时</w:t>
      </w:r>
      <w:r w:rsidR="00C46A23">
        <w:rPr>
          <w:rFonts w:eastAsia="新宋体"/>
          <w:lang w:eastAsia="zh-CN"/>
        </w:rPr>
        <w:t>，记录</w:t>
      </w:r>
      <w:r w:rsidR="00C46A23">
        <w:rPr>
          <w:rFonts w:eastAsia="新宋体" w:hint="eastAsia"/>
          <w:lang w:eastAsia="zh-CN"/>
        </w:rPr>
        <w:t>失败</w:t>
      </w:r>
      <w:r w:rsidR="00C46A23">
        <w:rPr>
          <w:rFonts w:eastAsia="新宋体"/>
          <w:lang w:eastAsia="zh-CN"/>
        </w:rPr>
        <w:t>原因</w:t>
      </w:r>
    </w:p>
    <w:p w:rsidR="00C46A23" w:rsidRPr="00C46A23" w:rsidRDefault="00C46A23" w:rsidP="00C21F2F">
      <w:pPr>
        <w:rPr>
          <w:rFonts w:eastAsia="新宋体"/>
          <w:lang w:eastAsia="zh-CN"/>
        </w:rPr>
      </w:pPr>
      <w:r>
        <w:rPr>
          <w:rFonts w:eastAsia="新宋体"/>
          <w:lang w:eastAsia="zh-CN"/>
        </w:rPr>
        <w:lastRenderedPageBreak/>
        <w:tab/>
        <w:t>DEBUGGER</w:t>
      </w:r>
      <w:r>
        <w:rPr>
          <w:rFonts w:eastAsia="新宋体" w:hint="eastAsia"/>
          <w:lang w:eastAsia="zh-CN"/>
        </w:rPr>
        <w:t>_</w:t>
      </w:r>
      <w:r w:rsidR="00EF0A04">
        <w:rPr>
          <w:rFonts w:eastAsia="新宋体"/>
          <w:lang w:eastAsia="zh-CN"/>
        </w:rPr>
        <w:t>HOLD</w:t>
      </w:r>
      <w:r>
        <w:rPr>
          <w:rFonts w:eastAsia="新宋体" w:hint="eastAsia"/>
          <w:lang w:eastAsia="zh-CN"/>
        </w:rPr>
        <w:t>_</w:t>
      </w:r>
      <w:r w:rsidR="00EF0A04">
        <w:rPr>
          <w:rFonts w:eastAsia="新宋体"/>
          <w:lang w:eastAsia="zh-CN"/>
        </w:rPr>
        <w:t>TIME</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lang w:eastAsia="zh-CN"/>
        </w:rPr>
        <w:t>/</w:t>
      </w:r>
      <w:r>
        <w:rPr>
          <w:rFonts w:eastAsia="新宋体"/>
          <w:lang w:eastAsia="zh-CN"/>
        </w:rPr>
        <w:t>最近一次变频</w:t>
      </w:r>
      <w:r>
        <w:rPr>
          <w:rFonts w:eastAsia="新宋体" w:hint="eastAsia"/>
          <w:lang w:eastAsia="zh-CN"/>
        </w:rPr>
        <w:t>的</w:t>
      </w:r>
      <w:r w:rsidR="00A26A9E">
        <w:rPr>
          <w:rFonts w:eastAsia="新宋体" w:hint="eastAsia"/>
          <w:lang w:eastAsia="zh-CN"/>
        </w:rPr>
        <w:t>hold</w:t>
      </w:r>
      <w:r w:rsidR="00A26A9E">
        <w:rPr>
          <w:rFonts w:eastAsia="新宋体"/>
          <w:lang w:eastAsia="zh-CN"/>
        </w:rPr>
        <w:t xml:space="preserve"> t</w:t>
      </w:r>
      <w:r w:rsidR="00506362">
        <w:rPr>
          <w:rFonts w:eastAsia="新宋体"/>
          <w:lang w:eastAsia="zh-CN"/>
        </w:rPr>
        <w:t>i</w:t>
      </w:r>
      <w:r w:rsidR="00A26A9E">
        <w:rPr>
          <w:rFonts w:eastAsia="新宋体"/>
          <w:lang w:eastAsia="zh-CN"/>
        </w:rPr>
        <w:t>me</w:t>
      </w:r>
    </w:p>
    <w:p w:rsidR="005E2192" w:rsidRDefault="00506362" w:rsidP="00C21F2F">
      <w:pPr>
        <w:rPr>
          <w:rFonts w:eastAsia="新宋体"/>
          <w:lang w:eastAsia="zh-CN"/>
        </w:rPr>
      </w:pPr>
      <w:r>
        <w:rPr>
          <w:rFonts w:eastAsia="新宋体"/>
          <w:lang w:eastAsia="zh-CN"/>
        </w:rPr>
        <w:tab/>
        <w:t>DEBUGGER</w:t>
      </w:r>
      <w:r>
        <w:rPr>
          <w:rFonts w:eastAsia="新宋体" w:hint="eastAsia"/>
          <w:lang w:eastAsia="zh-CN"/>
        </w:rPr>
        <w:t>_</w:t>
      </w:r>
      <w:r>
        <w:rPr>
          <w:rFonts w:eastAsia="新宋体"/>
          <w:lang w:eastAsia="zh-CN"/>
        </w:rPr>
        <w:t>SLEEP</w:t>
      </w:r>
      <w:r>
        <w:rPr>
          <w:rFonts w:eastAsia="新宋体" w:hint="eastAsia"/>
          <w:lang w:eastAsia="zh-CN"/>
        </w:rPr>
        <w:t>_STATUS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Pr>
          <w:rFonts w:eastAsia="新宋体" w:hint="eastAsia"/>
          <w:lang w:eastAsia="zh-CN"/>
        </w:rPr>
        <w:t>是否</w:t>
      </w:r>
      <w:r>
        <w:rPr>
          <w:rFonts w:eastAsia="新宋体"/>
          <w:lang w:eastAsia="zh-CN"/>
        </w:rPr>
        <w:t>light</w:t>
      </w:r>
    </w:p>
    <w:p w:rsidR="00506362" w:rsidRDefault="00506362" w:rsidP="00C21F2F">
      <w:pPr>
        <w:rPr>
          <w:rFonts w:eastAsia="新宋体"/>
          <w:lang w:eastAsia="zh-CN"/>
        </w:rPr>
      </w:pPr>
      <w:r>
        <w:rPr>
          <w:rFonts w:eastAsia="新宋体"/>
          <w:lang w:eastAsia="zh-CN"/>
        </w:rPr>
        <w:tab/>
        <w:t>DEBUGGER</w:t>
      </w:r>
      <w:r>
        <w:rPr>
          <w:rFonts w:eastAsia="新宋体" w:hint="eastAsia"/>
          <w:lang w:eastAsia="zh-CN"/>
        </w:rPr>
        <w:t>_</w:t>
      </w:r>
      <w:r>
        <w:rPr>
          <w:rFonts w:eastAsia="新宋体"/>
          <w:lang w:eastAsia="zh-CN"/>
        </w:rPr>
        <w:t>URGENT</w:t>
      </w:r>
      <w:r>
        <w:rPr>
          <w:rFonts w:eastAsia="新宋体" w:hint="eastAsia"/>
          <w:lang w:eastAsia="zh-CN"/>
        </w:rPr>
        <w:t>_STATUS</w:t>
      </w:r>
      <w:r>
        <w:rPr>
          <w:rFonts w:eastAsia="新宋体" w:hint="eastAsia"/>
          <w:lang w:eastAsia="zh-CN"/>
        </w:rPr>
        <w:t>（</w:t>
      </w:r>
      <w:r>
        <w:rPr>
          <w:rFonts w:eastAsia="新宋体" w:hint="eastAsia"/>
          <w:lang w:eastAsia="zh-CN"/>
        </w:rPr>
        <w:t>ro</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当前</w:t>
      </w:r>
      <w:r w:rsidR="007E32E7">
        <w:rPr>
          <w:rFonts w:eastAsia="新宋体" w:hint="eastAsia"/>
          <w:lang w:eastAsia="zh-CN"/>
        </w:rPr>
        <w:t>各个</w:t>
      </w:r>
      <w:r>
        <w:rPr>
          <w:rFonts w:eastAsia="新宋体"/>
          <w:lang w:eastAsia="zh-CN"/>
        </w:rPr>
        <w:t>master</w:t>
      </w:r>
      <w:r w:rsidR="007E32E7">
        <w:rPr>
          <w:rFonts w:eastAsia="新宋体" w:hint="eastAsia"/>
          <w:lang w:eastAsia="zh-CN"/>
        </w:rPr>
        <w:t>是否</w:t>
      </w:r>
      <w:r w:rsidR="007E32E7">
        <w:rPr>
          <w:rFonts w:eastAsia="新宋体"/>
          <w:lang w:eastAsia="zh-CN"/>
        </w:rPr>
        <w:t>发出</w:t>
      </w:r>
      <w:r w:rsidR="007E32E7">
        <w:rPr>
          <w:rFonts w:eastAsia="新宋体"/>
          <w:lang w:eastAsia="zh-CN"/>
        </w:rPr>
        <w:t>urgent</w:t>
      </w:r>
    </w:p>
    <w:p w:rsidR="00512AC7" w:rsidRDefault="00851B24" w:rsidP="00512AC7">
      <w:pPr>
        <w:pStyle w:val="4"/>
        <w:ind w:left="420"/>
        <w:rPr>
          <w:lang w:eastAsia="zh-CN"/>
        </w:rPr>
      </w:pPr>
      <w:bookmarkStart w:id="38" w:name="_Toc5714248"/>
      <w:r>
        <w:rPr>
          <w:lang w:eastAsia="zh-CN"/>
        </w:rPr>
        <w:t>8</w:t>
      </w:r>
      <w:r w:rsidR="00512AC7">
        <w:rPr>
          <w:lang w:eastAsia="zh-CN"/>
        </w:rPr>
        <w:t>.2 History stack</w:t>
      </w:r>
      <w:bookmarkEnd w:id="38"/>
    </w:p>
    <w:p w:rsidR="00506362" w:rsidRDefault="005B297D" w:rsidP="00C21F2F">
      <w:pPr>
        <w:rPr>
          <w:rFonts w:eastAsia="新宋体"/>
          <w:lang w:eastAsia="zh-CN"/>
        </w:rPr>
      </w:pPr>
      <w:r>
        <w:rPr>
          <w:rFonts w:eastAsia="新宋体"/>
          <w:lang w:eastAsia="zh-CN"/>
        </w:rPr>
        <w:tab/>
      </w:r>
      <w:r>
        <w:rPr>
          <w:rFonts w:eastAsia="新宋体" w:hint="eastAsia"/>
          <w:lang w:eastAsia="zh-CN"/>
        </w:rPr>
        <w:t>以</w:t>
      </w:r>
      <w:r>
        <w:rPr>
          <w:rFonts w:eastAsia="新宋体"/>
          <w:lang w:eastAsia="zh-CN"/>
        </w:rPr>
        <w:t>栈的形式记录每次</w:t>
      </w:r>
      <w:r>
        <w:rPr>
          <w:rFonts w:eastAsia="新宋体" w:hint="eastAsia"/>
          <w:lang w:eastAsia="zh-CN"/>
        </w:rPr>
        <w:t>的</w:t>
      </w:r>
      <w:r>
        <w:rPr>
          <w:rFonts w:eastAsia="新宋体"/>
          <w:lang w:eastAsia="zh-CN"/>
        </w:rPr>
        <w:t>dfs status</w:t>
      </w:r>
      <w:r>
        <w:rPr>
          <w:rFonts w:eastAsia="新宋体" w:hint="eastAsia"/>
          <w:lang w:eastAsia="zh-CN"/>
        </w:rPr>
        <w:t>。</w:t>
      </w:r>
    </w:p>
    <w:p w:rsidR="005B297D" w:rsidRDefault="005B297D" w:rsidP="00C21F2F">
      <w:pPr>
        <w:rPr>
          <w:rFonts w:eastAsia="新宋体"/>
          <w:lang w:eastAsia="zh-CN"/>
        </w:rPr>
      </w:pPr>
    </w:p>
    <w:p w:rsidR="005B297D" w:rsidRDefault="005B297D" w:rsidP="00C21F2F">
      <w:pPr>
        <w:rPr>
          <w:rFonts w:eastAsia="新宋体"/>
          <w:lang w:eastAsia="zh-CN"/>
        </w:rPr>
      </w:pPr>
      <w:r>
        <w:rPr>
          <w:rFonts w:eastAsia="新宋体"/>
          <w:lang w:eastAsia="zh-CN"/>
        </w:rPr>
        <w:tab/>
        <w:t xml:space="preserve">a </w:t>
      </w:r>
      <w:r>
        <w:rPr>
          <w:rFonts w:eastAsia="新宋体" w:hint="eastAsia"/>
          <w:lang w:eastAsia="zh-CN"/>
        </w:rPr>
        <w:t>通过</w:t>
      </w:r>
      <w:r>
        <w:rPr>
          <w:rFonts w:eastAsia="新宋体" w:hint="eastAsia"/>
          <w:lang w:eastAsia="zh-CN"/>
        </w:rPr>
        <w:t>buffer</w:t>
      </w:r>
      <w:r>
        <w:rPr>
          <w:rFonts w:eastAsia="新宋体"/>
          <w:lang w:eastAsia="zh-CN"/>
        </w:rPr>
        <w:t xml:space="preserve"> on/off</w:t>
      </w:r>
      <w:r>
        <w:rPr>
          <w:rFonts w:eastAsia="新宋体" w:hint="eastAsia"/>
          <w:lang w:eastAsia="zh-CN"/>
        </w:rPr>
        <w:t>来</w:t>
      </w:r>
      <w:r>
        <w:rPr>
          <w:rFonts w:eastAsia="新宋体"/>
          <w:lang w:eastAsia="zh-CN"/>
        </w:rPr>
        <w:t>控制</w:t>
      </w:r>
      <w:r>
        <w:rPr>
          <w:rFonts w:eastAsia="新宋体" w:hint="eastAsia"/>
          <w:lang w:eastAsia="zh-CN"/>
        </w:rPr>
        <w:t>。置位</w:t>
      </w:r>
      <w:r>
        <w:rPr>
          <w:rFonts w:eastAsia="新宋体"/>
          <w:lang w:eastAsia="zh-CN"/>
        </w:rPr>
        <w:t>时开始记录，</w:t>
      </w:r>
      <w:r>
        <w:rPr>
          <w:rFonts w:eastAsia="新宋体" w:hint="eastAsia"/>
          <w:lang w:eastAsia="zh-CN"/>
        </w:rPr>
        <w:t>每次</w:t>
      </w:r>
      <w:r>
        <w:rPr>
          <w:rFonts w:eastAsia="新宋体"/>
          <w:lang w:eastAsia="zh-CN"/>
        </w:rPr>
        <w:t>dfs</w:t>
      </w:r>
      <w:r>
        <w:rPr>
          <w:rFonts w:eastAsia="新宋体"/>
          <w:lang w:eastAsia="zh-CN"/>
        </w:rPr>
        <w:t>结束将</w:t>
      </w:r>
      <w:r>
        <w:rPr>
          <w:rFonts w:eastAsia="新宋体"/>
          <w:lang w:eastAsia="zh-CN"/>
        </w:rPr>
        <w:t>current status</w:t>
      </w:r>
      <w:r>
        <w:rPr>
          <w:rFonts w:eastAsia="新宋体"/>
          <w:lang w:eastAsia="zh-CN"/>
        </w:rPr>
        <w:t>中的</w:t>
      </w:r>
      <w:r>
        <w:rPr>
          <w:rFonts w:eastAsia="新宋体" w:hint="eastAsia"/>
          <w:lang w:eastAsia="zh-CN"/>
        </w:rPr>
        <w:t>值</w:t>
      </w:r>
      <w:r>
        <w:rPr>
          <w:rFonts w:eastAsia="新宋体"/>
          <w:lang w:eastAsia="zh-CN"/>
        </w:rPr>
        <w:t>保存在栈中，超过</w:t>
      </w:r>
      <w:r>
        <w:rPr>
          <w:rFonts w:eastAsia="新宋体"/>
          <w:lang w:eastAsia="zh-CN"/>
        </w:rPr>
        <w:t>buffer size</w:t>
      </w:r>
      <w:r>
        <w:rPr>
          <w:rFonts w:eastAsia="新宋体"/>
          <w:lang w:eastAsia="zh-CN"/>
        </w:rPr>
        <w:t>的时候较早的记录应该被覆盖。</w:t>
      </w:r>
      <w:r>
        <w:rPr>
          <w:rFonts w:eastAsia="新宋体" w:hint="eastAsia"/>
          <w:lang w:eastAsia="zh-CN"/>
        </w:rPr>
        <w:t>清</w:t>
      </w:r>
      <w:r>
        <w:rPr>
          <w:rFonts w:eastAsia="新宋体"/>
          <w:lang w:eastAsia="zh-CN"/>
        </w:rPr>
        <w:t>零时停止记录。</w:t>
      </w:r>
      <w:r>
        <w:rPr>
          <w:rFonts w:eastAsia="新宋体" w:hint="eastAsia"/>
          <w:lang w:eastAsia="zh-CN"/>
        </w:rPr>
        <w:t>记录</w:t>
      </w:r>
      <w:r>
        <w:rPr>
          <w:rFonts w:eastAsia="新宋体"/>
          <w:lang w:eastAsia="zh-CN"/>
        </w:rPr>
        <w:t>时需要</w:t>
      </w:r>
      <w:r>
        <w:rPr>
          <w:rFonts w:eastAsia="新宋体" w:hint="eastAsia"/>
          <w:lang w:eastAsia="zh-CN"/>
        </w:rPr>
        <w:t>同时</w:t>
      </w:r>
      <w:r>
        <w:rPr>
          <w:rFonts w:eastAsia="新宋体"/>
          <w:lang w:eastAsia="zh-CN"/>
        </w:rPr>
        <w:t>记录</w:t>
      </w:r>
      <w:r>
        <w:rPr>
          <w:rFonts w:eastAsia="新宋体" w:hint="eastAsia"/>
          <w:lang w:eastAsia="zh-CN"/>
        </w:rPr>
        <w:t>时间戳</w:t>
      </w:r>
      <w:r>
        <w:rPr>
          <w:rFonts w:eastAsia="新宋体"/>
          <w:lang w:eastAsia="zh-CN"/>
        </w:rPr>
        <w:t>。</w:t>
      </w:r>
    </w:p>
    <w:p w:rsidR="005E2192" w:rsidRDefault="005B297D" w:rsidP="00C21F2F">
      <w:pPr>
        <w:rPr>
          <w:rFonts w:eastAsia="新宋体"/>
          <w:lang w:eastAsia="zh-CN"/>
        </w:rPr>
      </w:pPr>
      <w:r>
        <w:rPr>
          <w:rFonts w:eastAsia="新宋体"/>
          <w:lang w:eastAsia="zh-CN"/>
        </w:rPr>
        <w:tab/>
        <w:t>HIS</w:t>
      </w:r>
      <w:r>
        <w:rPr>
          <w:rFonts w:eastAsia="新宋体" w:hint="eastAsia"/>
          <w:lang w:eastAsia="zh-CN"/>
        </w:rPr>
        <w:t>_ON</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lang w:eastAsia="zh-CN"/>
        </w:rPr>
        <w:t>/</w:t>
      </w:r>
      <w:r>
        <w:rPr>
          <w:rFonts w:eastAsia="新宋体"/>
          <w:lang w:eastAsia="zh-CN"/>
        </w:rPr>
        <w:t>打开</w:t>
      </w:r>
      <w:r>
        <w:rPr>
          <w:rFonts w:eastAsia="新宋体" w:hint="eastAsia"/>
          <w:lang w:eastAsia="zh-CN"/>
        </w:rPr>
        <w:t>history</w:t>
      </w:r>
      <w:r>
        <w:rPr>
          <w:rFonts w:eastAsia="新宋体"/>
          <w:lang w:eastAsia="zh-CN"/>
        </w:rPr>
        <w:t xml:space="preserve"> stack</w:t>
      </w:r>
    </w:p>
    <w:p w:rsidR="005E2192" w:rsidRDefault="005E2192" w:rsidP="00C21F2F">
      <w:pPr>
        <w:rPr>
          <w:rFonts w:eastAsia="新宋体"/>
          <w:lang w:eastAsia="zh-CN"/>
        </w:rPr>
      </w:pPr>
    </w:p>
    <w:p w:rsidR="005B297D" w:rsidRDefault="005B297D" w:rsidP="00C21F2F">
      <w:pPr>
        <w:rPr>
          <w:rFonts w:eastAsia="新宋体"/>
          <w:lang w:eastAsia="zh-CN"/>
        </w:rPr>
      </w:pPr>
      <w:r>
        <w:rPr>
          <w:rFonts w:eastAsia="新宋体"/>
          <w:lang w:eastAsia="zh-CN"/>
        </w:rPr>
        <w:tab/>
        <w:t xml:space="preserve">b </w:t>
      </w:r>
      <w:r>
        <w:rPr>
          <w:rFonts w:eastAsia="新宋体" w:hint="eastAsia"/>
          <w:lang w:eastAsia="zh-CN"/>
        </w:rPr>
        <w:t>保证</w:t>
      </w:r>
      <w:r>
        <w:rPr>
          <w:rFonts w:eastAsia="新宋体"/>
          <w:lang w:eastAsia="zh-CN"/>
        </w:rPr>
        <w:t>最新的</w:t>
      </w:r>
      <w:r w:rsidR="005E10F1">
        <w:rPr>
          <w:rFonts w:eastAsia="新宋体" w:hint="eastAsia"/>
          <w:lang w:eastAsia="zh-CN"/>
        </w:rPr>
        <w:t>的</w:t>
      </w:r>
      <w:r w:rsidR="005E10F1">
        <w:rPr>
          <w:rFonts w:eastAsia="新宋体"/>
          <w:lang w:eastAsia="zh-CN"/>
        </w:rPr>
        <w:t>记录在</w:t>
      </w:r>
      <w:r w:rsidR="005E10F1">
        <w:rPr>
          <w:rFonts w:eastAsia="新宋体"/>
          <w:lang w:eastAsia="zh-CN"/>
        </w:rPr>
        <w:t>stack</w:t>
      </w:r>
      <w:r w:rsidR="00C2790A">
        <w:rPr>
          <w:rFonts w:eastAsia="新宋体"/>
          <w:lang w:eastAsia="zh-CN"/>
        </w:rPr>
        <w:t>的顶部</w:t>
      </w:r>
      <w:r w:rsidR="00C2790A">
        <w:rPr>
          <w:rFonts w:eastAsia="新宋体" w:hint="eastAsia"/>
          <w:lang w:eastAsia="zh-CN"/>
        </w:rPr>
        <w:t>。或者</w:t>
      </w:r>
      <w:r w:rsidR="00DA10A0">
        <w:rPr>
          <w:rFonts w:eastAsia="新宋体" w:hint="eastAsia"/>
          <w:lang w:eastAsia="zh-CN"/>
        </w:rPr>
        <w:t>提供</w:t>
      </w:r>
      <w:r w:rsidR="005E10F1">
        <w:rPr>
          <w:rFonts w:eastAsia="新宋体"/>
          <w:lang w:eastAsia="zh-CN"/>
        </w:rPr>
        <w:t>一个标记表明</w:t>
      </w:r>
      <w:r w:rsidR="00C2790A">
        <w:rPr>
          <w:rFonts w:eastAsia="新宋体" w:hint="eastAsia"/>
          <w:lang w:eastAsia="zh-CN"/>
        </w:rPr>
        <w:t>最新</w:t>
      </w:r>
      <w:r w:rsidR="00C2790A">
        <w:rPr>
          <w:rFonts w:eastAsia="新宋体"/>
          <w:lang w:eastAsia="zh-CN"/>
        </w:rPr>
        <w:t>记录在</w:t>
      </w:r>
      <w:r w:rsidR="00C2790A">
        <w:rPr>
          <w:rFonts w:eastAsia="新宋体"/>
          <w:lang w:eastAsia="zh-CN"/>
        </w:rPr>
        <w:t>buffer</w:t>
      </w:r>
      <w:r w:rsidR="00C2790A">
        <w:rPr>
          <w:rFonts w:eastAsia="新宋体"/>
          <w:lang w:eastAsia="zh-CN"/>
        </w:rPr>
        <w:t>中的位置也可以。</w:t>
      </w:r>
    </w:p>
    <w:p w:rsidR="00D6596C" w:rsidRDefault="00D6596C" w:rsidP="00C21F2F">
      <w:pPr>
        <w:rPr>
          <w:rFonts w:eastAsia="新宋体"/>
          <w:lang w:eastAsia="zh-CN"/>
        </w:rPr>
      </w:pPr>
    </w:p>
    <w:p w:rsidR="00D6596C" w:rsidRDefault="00D6596C" w:rsidP="00C21F2F">
      <w:pPr>
        <w:rPr>
          <w:rFonts w:eastAsia="新宋体"/>
          <w:lang w:eastAsia="zh-CN"/>
        </w:rPr>
      </w:pPr>
      <w:r>
        <w:rPr>
          <w:rFonts w:eastAsia="新宋体"/>
          <w:lang w:eastAsia="zh-CN"/>
        </w:rPr>
        <w:tab/>
        <w:t>c history</w:t>
      </w:r>
      <w:r>
        <w:rPr>
          <w:rFonts w:eastAsia="新宋体"/>
          <w:lang w:eastAsia="zh-CN"/>
        </w:rPr>
        <w:t>中</w:t>
      </w:r>
      <w:r w:rsidR="00EB236F">
        <w:rPr>
          <w:rFonts w:eastAsia="新宋体" w:hint="eastAsia"/>
          <w:lang w:eastAsia="zh-CN"/>
        </w:rPr>
        <w:t>每条</w:t>
      </w:r>
      <w:r w:rsidR="00EB236F">
        <w:rPr>
          <w:rFonts w:eastAsia="新宋体"/>
          <w:lang w:eastAsia="zh-CN"/>
        </w:rPr>
        <w:t>记录</w:t>
      </w:r>
      <w:r>
        <w:rPr>
          <w:rFonts w:eastAsia="新宋体"/>
          <w:lang w:eastAsia="zh-CN"/>
        </w:rPr>
        <w:t>的内容与</w:t>
      </w:r>
      <w:r>
        <w:rPr>
          <w:rFonts w:eastAsia="新宋体"/>
          <w:lang w:eastAsia="zh-CN"/>
        </w:rPr>
        <w:t>current</w:t>
      </w:r>
      <w:r w:rsidR="00EB236F">
        <w:rPr>
          <w:rFonts w:eastAsia="新宋体"/>
          <w:lang w:eastAsia="zh-CN"/>
        </w:rPr>
        <w:t xml:space="preserve"> status</w:t>
      </w:r>
      <w:r>
        <w:rPr>
          <w:rFonts w:eastAsia="新宋体"/>
          <w:lang w:eastAsia="zh-CN"/>
        </w:rPr>
        <w:t>中的一致且增加一个时间戳。</w:t>
      </w:r>
    </w:p>
    <w:p w:rsidR="00F14C18" w:rsidRDefault="00F14C18" w:rsidP="00C21F2F">
      <w:pPr>
        <w:rPr>
          <w:rFonts w:eastAsia="新宋体"/>
          <w:lang w:eastAsia="zh-CN"/>
        </w:rPr>
      </w:pPr>
    </w:p>
    <w:p w:rsidR="00F14C18" w:rsidRPr="00EB0E93" w:rsidRDefault="00F14C18" w:rsidP="00C21F2F">
      <w:pPr>
        <w:rPr>
          <w:rFonts w:eastAsia="新宋体" w:hint="eastAsia"/>
          <w:lang w:eastAsia="zh-CN"/>
        </w:rPr>
      </w:pPr>
      <w:r>
        <w:rPr>
          <w:rFonts w:eastAsia="新宋体"/>
          <w:lang w:eastAsia="zh-CN"/>
        </w:rPr>
        <w:tab/>
        <w:t xml:space="preserve">d history </w:t>
      </w:r>
      <w:r>
        <w:rPr>
          <w:rFonts w:eastAsia="新宋体" w:hint="eastAsia"/>
          <w:lang w:eastAsia="zh-CN"/>
        </w:rPr>
        <w:t>支持</w:t>
      </w:r>
      <w:r>
        <w:rPr>
          <w:rFonts w:eastAsia="新宋体"/>
          <w:lang w:eastAsia="zh-CN"/>
        </w:rPr>
        <w:t>一个</w:t>
      </w:r>
      <w:r>
        <w:rPr>
          <w:rFonts w:eastAsia="新宋体"/>
          <w:lang w:eastAsia="zh-CN"/>
        </w:rPr>
        <w:t>timer counter</w:t>
      </w:r>
      <w:r>
        <w:rPr>
          <w:rFonts w:eastAsia="新宋体" w:hint="eastAsia"/>
          <w:lang w:eastAsia="zh-CN"/>
        </w:rPr>
        <w:t>，</w:t>
      </w:r>
      <w:r>
        <w:rPr>
          <w:rFonts w:eastAsia="新宋体"/>
          <w:lang w:eastAsia="zh-CN"/>
        </w:rPr>
        <w:t>当</w:t>
      </w:r>
      <w:r>
        <w:rPr>
          <w:rFonts w:eastAsia="新宋体"/>
          <w:lang w:eastAsia="zh-CN"/>
        </w:rPr>
        <w:t>buffer on</w:t>
      </w:r>
      <w:r>
        <w:rPr>
          <w:rFonts w:eastAsia="新宋体"/>
          <w:lang w:eastAsia="zh-CN"/>
        </w:rPr>
        <w:t>时，计算在各个频点</w:t>
      </w:r>
      <w:r>
        <w:rPr>
          <w:rFonts w:eastAsia="新宋体" w:hint="eastAsia"/>
          <w:lang w:eastAsia="zh-CN"/>
        </w:rPr>
        <w:t>的累计</w:t>
      </w:r>
      <w:r>
        <w:rPr>
          <w:rFonts w:eastAsia="新宋体"/>
          <w:lang w:eastAsia="zh-CN"/>
        </w:rPr>
        <w:t>时间以及进入</w:t>
      </w:r>
      <w:r>
        <w:rPr>
          <w:rFonts w:eastAsia="新宋体"/>
          <w:lang w:eastAsia="zh-CN"/>
        </w:rPr>
        <w:t>light sleep</w:t>
      </w:r>
      <w:r>
        <w:rPr>
          <w:rFonts w:eastAsia="新宋体"/>
          <w:lang w:eastAsia="zh-CN"/>
        </w:rPr>
        <w:t>的</w:t>
      </w:r>
      <w:r>
        <w:rPr>
          <w:rFonts w:eastAsia="新宋体" w:hint="eastAsia"/>
          <w:lang w:eastAsia="zh-CN"/>
        </w:rPr>
        <w:t>累计</w:t>
      </w:r>
      <w:r>
        <w:rPr>
          <w:rFonts w:eastAsia="新宋体"/>
          <w:lang w:eastAsia="zh-CN"/>
        </w:rPr>
        <w:t>时间</w:t>
      </w:r>
      <w:r>
        <w:rPr>
          <w:rFonts w:eastAsia="新宋体" w:hint="eastAsia"/>
          <w:lang w:eastAsia="zh-CN"/>
        </w:rPr>
        <w:t>。</w:t>
      </w:r>
    </w:p>
    <w:p w:rsidR="00C002B9" w:rsidRDefault="00851B24" w:rsidP="00C002B9">
      <w:pPr>
        <w:pStyle w:val="4"/>
        <w:ind w:left="420"/>
        <w:rPr>
          <w:lang w:eastAsia="zh-CN"/>
        </w:rPr>
      </w:pPr>
      <w:bookmarkStart w:id="39" w:name="_Toc5714249"/>
      <w:r>
        <w:rPr>
          <w:lang w:eastAsia="zh-CN"/>
        </w:rPr>
        <w:t>8</w:t>
      </w:r>
      <w:r w:rsidR="00C002B9">
        <w:rPr>
          <w:lang w:eastAsia="zh-CN"/>
        </w:rPr>
        <w:t>.3 Interrupt generator</w:t>
      </w:r>
      <w:bookmarkEnd w:id="39"/>
    </w:p>
    <w:p w:rsidR="00EB0E93" w:rsidRDefault="00404603" w:rsidP="00C21F2F">
      <w:pPr>
        <w:rPr>
          <w:rFonts w:eastAsia="新宋体"/>
          <w:lang w:eastAsia="zh-CN"/>
        </w:rPr>
      </w:pPr>
      <w:r>
        <w:rPr>
          <w:rFonts w:eastAsia="新宋体"/>
          <w:lang w:eastAsia="zh-CN"/>
        </w:rPr>
        <w:tab/>
      </w:r>
      <w:r>
        <w:rPr>
          <w:rFonts w:eastAsia="新宋体" w:hint="eastAsia"/>
          <w:lang w:eastAsia="zh-CN"/>
        </w:rPr>
        <w:t>提供</w:t>
      </w:r>
      <w:r>
        <w:rPr>
          <w:rFonts w:eastAsia="新宋体"/>
          <w:lang w:eastAsia="zh-CN"/>
        </w:rPr>
        <w:t>一个</w:t>
      </w:r>
      <w:r>
        <w:rPr>
          <w:rFonts w:eastAsia="新宋体" w:hint="eastAsia"/>
          <w:lang w:eastAsia="zh-CN"/>
        </w:rPr>
        <w:t>可配置</w:t>
      </w:r>
      <w:r>
        <w:rPr>
          <w:rFonts w:eastAsia="新宋体"/>
          <w:lang w:eastAsia="zh-CN"/>
        </w:rPr>
        <w:t>的中断模块用于调试，在异常时给出中断到对应的模块（</w:t>
      </w:r>
      <w:r>
        <w:rPr>
          <w:rFonts w:eastAsia="新宋体" w:hint="eastAsia"/>
          <w:lang w:eastAsia="zh-CN"/>
        </w:rPr>
        <w:t>cm</w:t>
      </w:r>
      <w:r>
        <w:rPr>
          <w:rFonts w:eastAsia="新宋体"/>
          <w:lang w:eastAsia="zh-CN"/>
        </w:rPr>
        <w:t>4/arm</w:t>
      </w:r>
      <w:r>
        <w:rPr>
          <w:rFonts w:eastAsia="新宋体"/>
          <w:lang w:eastAsia="zh-CN"/>
        </w:rPr>
        <w:t>）</w:t>
      </w:r>
      <w:r>
        <w:rPr>
          <w:rFonts w:eastAsia="新宋体" w:hint="eastAsia"/>
          <w:lang w:eastAsia="zh-CN"/>
        </w:rPr>
        <w:t>。</w:t>
      </w:r>
    </w:p>
    <w:p w:rsidR="00BB51AF" w:rsidRDefault="00BB51AF" w:rsidP="00C21F2F">
      <w:pPr>
        <w:rPr>
          <w:rFonts w:eastAsia="新宋体"/>
          <w:lang w:eastAsia="zh-CN"/>
        </w:rPr>
      </w:pPr>
    </w:p>
    <w:p w:rsidR="00404603" w:rsidRDefault="00404603" w:rsidP="00C21F2F">
      <w:pPr>
        <w:rPr>
          <w:rFonts w:eastAsia="新宋体"/>
          <w:lang w:eastAsia="zh-CN"/>
        </w:rPr>
      </w:pPr>
      <w:r>
        <w:rPr>
          <w:rFonts w:eastAsia="新宋体"/>
          <w:lang w:eastAsia="zh-CN"/>
        </w:rPr>
        <w:tab/>
      </w:r>
      <w:r w:rsidR="00BB51AF">
        <w:rPr>
          <w:rFonts w:eastAsia="新宋体"/>
          <w:lang w:eastAsia="zh-CN"/>
        </w:rPr>
        <w:t>a</w:t>
      </w:r>
      <w:r>
        <w:rPr>
          <w:rFonts w:eastAsia="新宋体" w:hint="eastAsia"/>
          <w:lang w:eastAsia="zh-CN"/>
        </w:rPr>
        <w:t>支持</w:t>
      </w:r>
      <w:r>
        <w:rPr>
          <w:rFonts w:eastAsia="新宋体"/>
          <w:lang w:eastAsia="zh-CN"/>
        </w:rPr>
        <w:t>的中断类型可能包括</w:t>
      </w:r>
      <w:r>
        <w:rPr>
          <w:rFonts w:eastAsia="新宋体" w:hint="eastAsia"/>
          <w:lang w:eastAsia="zh-CN"/>
        </w:rPr>
        <w:t>：收到</w:t>
      </w:r>
      <w:r>
        <w:rPr>
          <w:rFonts w:eastAsia="新宋体"/>
          <w:lang w:eastAsia="zh-CN"/>
        </w:rPr>
        <w:t>ack</w:t>
      </w:r>
      <w:r w:rsidR="00BB51AF">
        <w:rPr>
          <w:rFonts w:eastAsia="新宋体" w:hint="eastAsia"/>
          <w:lang w:eastAsia="zh-CN"/>
        </w:rPr>
        <w:t>；</w:t>
      </w:r>
      <w:r>
        <w:rPr>
          <w:rFonts w:eastAsia="新宋体"/>
          <w:lang w:eastAsia="zh-CN"/>
        </w:rPr>
        <w:tab/>
        <w:t>Ack Timeout</w:t>
      </w:r>
      <w:r w:rsidR="00BB51AF">
        <w:rPr>
          <w:rFonts w:eastAsia="新宋体" w:hint="eastAsia"/>
          <w:lang w:eastAsia="zh-CN"/>
        </w:rPr>
        <w:t>；</w:t>
      </w:r>
      <w:r>
        <w:rPr>
          <w:rFonts w:eastAsia="新宋体" w:hint="eastAsia"/>
          <w:lang w:eastAsia="zh-CN"/>
        </w:rPr>
        <w:t>其他</w:t>
      </w:r>
      <w:r>
        <w:rPr>
          <w:rFonts w:eastAsia="新宋体"/>
          <w:lang w:eastAsia="zh-CN"/>
        </w:rPr>
        <w:t>支持的</w:t>
      </w:r>
      <w:r>
        <w:rPr>
          <w:rFonts w:eastAsia="新宋体"/>
          <w:lang w:eastAsia="zh-CN"/>
        </w:rPr>
        <w:t>err</w:t>
      </w:r>
      <w:r>
        <w:rPr>
          <w:rFonts w:eastAsia="新宋体"/>
          <w:lang w:eastAsia="zh-CN"/>
        </w:rPr>
        <w:t>状态</w:t>
      </w:r>
      <w:r w:rsidR="00BB51AF">
        <w:rPr>
          <w:rFonts w:eastAsia="新宋体" w:hint="eastAsia"/>
          <w:lang w:eastAsia="zh-CN"/>
        </w:rPr>
        <w:t>。</w:t>
      </w:r>
    </w:p>
    <w:p w:rsidR="00F3609C" w:rsidRDefault="00F3609C" w:rsidP="00C21F2F">
      <w:pPr>
        <w:rPr>
          <w:rFonts w:eastAsia="新宋体"/>
          <w:lang w:eastAsia="zh-CN"/>
        </w:rPr>
      </w:pPr>
    </w:p>
    <w:p w:rsidR="00F3609C" w:rsidRDefault="00F3609C" w:rsidP="00C21F2F">
      <w:pPr>
        <w:rPr>
          <w:rFonts w:eastAsia="新宋体"/>
          <w:lang w:eastAsia="zh-CN"/>
        </w:rPr>
      </w:pPr>
      <w:r>
        <w:rPr>
          <w:rFonts w:eastAsia="新宋体"/>
          <w:lang w:eastAsia="zh-CN"/>
        </w:rPr>
        <w:tab/>
        <w:t>b</w:t>
      </w:r>
      <w:r>
        <w:rPr>
          <w:rFonts w:eastAsia="新宋体" w:hint="eastAsia"/>
          <w:lang w:eastAsia="zh-CN"/>
        </w:rPr>
        <w:t>提供</w:t>
      </w:r>
      <w:r>
        <w:rPr>
          <w:rFonts w:eastAsia="新宋体"/>
          <w:lang w:eastAsia="zh-CN"/>
        </w:rPr>
        <w:t>一个</w:t>
      </w:r>
      <w:r>
        <w:rPr>
          <w:rFonts w:eastAsia="新宋体" w:hint="eastAsia"/>
          <w:lang w:eastAsia="zh-CN"/>
        </w:rPr>
        <w:t>enable</w:t>
      </w:r>
      <w:r>
        <w:rPr>
          <w:rFonts w:eastAsia="新宋体"/>
          <w:lang w:eastAsia="zh-CN"/>
        </w:rPr>
        <w:t>位开关整个</w:t>
      </w:r>
      <w:r>
        <w:rPr>
          <w:rFonts w:eastAsia="新宋体"/>
          <w:lang w:eastAsia="zh-CN"/>
        </w:rPr>
        <w:t>interrupt generator</w:t>
      </w:r>
    </w:p>
    <w:p w:rsidR="0018147C" w:rsidRDefault="00F3609C" w:rsidP="00C21F2F">
      <w:pPr>
        <w:rPr>
          <w:rFonts w:eastAsia="新宋体"/>
          <w:lang w:eastAsia="zh-CN"/>
        </w:rPr>
      </w:pPr>
      <w:r>
        <w:rPr>
          <w:rFonts w:eastAsia="新宋体"/>
          <w:lang w:eastAsia="zh-CN"/>
        </w:rPr>
        <w:tab/>
        <w:t>DFS</w:t>
      </w:r>
      <w:r>
        <w:rPr>
          <w:rFonts w:eastAsia="新宋体" w:hint="eastAsia"/>
          <w:lang w:eastAsia="zh-CN"/>
        </w:rPr>
        <w:t>_INT_EN</w:t>
      </w:r>
      <w:r>
        <w:rPr>
          <w:rFonts w:eastAsia="新宋体" w:hint="eastAsia"/>
          <w:lang w:eastAsia="zh-CN"/>
        </w:rPr>
        <w:t>（</w:t>
      </w:r>
      <w:r>
        <w:rPr>
          <w:rFonts w:eastAsia="新宋体" w:hint="eastAsia"/>
          <w:lang w:eastAsia="zh-CN"/>
        </w:rPr>
        <w:t>rw</w:t>
      </w:r>
      <w:r>
        <w:rPr>
          <w:rFonts w:eastAsia="新宋体"/>
          <w:lang w:eastAsia="zh-CN"/>
        </w:rPr>
        <w:t>）</w:t>
      </w:r>
    </w:p>
    <w:p w:rsidR="0018147C" w:rsidRDefault="0018147C" w:rsidP="0018147C">
      <w:pPr>
        <w:rPr>
          <w:rFonts w:eastAsia="新宋体"/>
          <w:lang w:eastAsia="zh-CN"/>
        </w:rPr>
      </w:pPr>
      <w:r>
        <w:rPr>
          <w:rFonts w:eastAsia="新宋体"/>
          <w:lang w:eastAsia="zh-CN"/>
        </w:rPr>
        <w:br w:type="page"/>
      </w:r>
    </w:p>
    <w:p w:rsidR="0018147C" w:rsidRDefault="0018147C" w:rsidP="0018147C">
      <w:pPr>
        <w:pStyle w:val="3"/>
        <w:rPr>
          <w:rFonts w:eastAsia="新宋体"/>
          <w:lang w:eastAsia="zh-CN"/>
        </w:rPr>
      </w:pPr>
      <w:r>
        <w:rPr>
          <w:rFonts w:eastAsia="新宋体"/>
          <w:lang w:eastAsia="zh-CN"/>
        </w:rPr>
        <w:lastRenderedPageBreak/>
        <w:tab/>
      </w:r>
      <w:bookmarkStart w:id="40" w:name="_Toc5714250"/>
      <w:r w:rsidR="00851B24">
        <w:rPr>
          <w:rFonts w:eastAsia="新宋体" w:hint="eastAsia"/>
          <w:lang w:eastAsia="zh-CN"/>
        </w:rPr>
        <w:t>九</w:t>
      </w:r>
      <w:r>
        <w:rPr>
          <w:rFonts w:eastAsia="新宋体" w:hint="eastAsia"/>
          <w:lang w:eastAsia="zh-CN"/>
        </w:rPr>
        <w:t xml:space="preserve"> </w:t>
      </w:r>
      <w:r w:rsidRPr="00E67E5C">
        <w:rPr>
          <w:rFonts w:eastAsia="新宋体"/>
          <w:lang w:eastAsia="zh-CN"/>
        </w:rPr>
        <w:t>.</w:t>
      </w:r>
      <w:r>
        <w:rPr>
          <w:rFonts w:eastAsia="新宋体"/>
          <w:lang w:eastAsia="zh-CN"/>
        </w:rPr>
        <w:tab/>
      </w:r>
      <w:r w:rsidR="009614CA">
        <w:rPr>
          <w:rFonts w:eastAsia="新宋体" w:hint="eastAsia"/>
          <w:lang w:eastAsia="zh-CN"/>
        </w:rPr>
        <w:t>DFS</w:t>
      </w:r>
      <w:r w:rsidR="009614CA">
        <w:rPr>
          <w:rFonts w:eastAsia="新宋体"/>
          <w:lang w:eastAsia="zh-CN"/>
        </w:rPr>
        <w:t xml:space="preserve"> Timer</w:t>
      </w:r>
      <w:bookmarkEnd w:id="40"/>
      <w:r>
        <w:rPr>
          <w:rFonts w:eastAsia="新宋体"/>
          <w:lang w:eastAsia="zh-CN"/>
        </w:rPr>
        <w:t xml:space="preserve"> </w:t>
      </w:r>
    </w:p>
    <w:p w:rsidR="00F3609C" w:rsidRPr="00404603" w:rsidRDefault="00581C49" w:rsidP="00C21F2F">
      <w:pPr>
        <w:rPr>
          <w:rFonts w:eastAsia="新宋体"/>
          <w:lang w:eastAsia="zh-CN"/>
        </w:rPr>
      </w:pPr>
      <w:r>
        <w:rPr>
          <w:rFonts w:eastAsia="新宋体"/>
          <w:lang w:eastAsia="zh-CN"/>
        </w:rPr>
        <w:tab/>
      </w:r>
      <w:r>
        <w:rPr>
          <w:rFonts w:eastAsia="新宋体" w:hint="eastAsia"/>
          <w:lang w:eastAsia="zh-CN"/>
        </w:rPr>
        <w:t>在较老</w:t>
      </w:r>
      <w:r>
        <w:rPr>
          <w:rFonts w:eastAsia="新宋体"/>
          <w:lang w:eastAsia="zh-CN"/>
        </w:rPr>
        <w:t>的设计中，每颗芯片</w:t>
      </w:r>
      <w:r>
        <w:rPr>
          <w:rFonts w:eastAsia="新宋体" w:hint="eastAsia"/>
          <w:lang w:eastAsia="zh-CN"/>
        </w:rPr>
        <w:t>为</w:t>
      </w:r>
      <w:r>
        <w:rPr>
          <w:rFonts w:eastAsia="新宋体"/>
          <w:lang w:eastAsia="zh-CN"/>
        </w:rPr>
        <w:t>dfi</w:t>
      </w:r>
      <w:r>
        <w:rPr>
          <w:rFonts w:eastAsia="新宋体"/>
          <w:lang w:eastAsia="zh-CN"/>
        </w:rPr>
        <w:t>或者其他</w:t>
      </w:r>
      <w:r>
        <w:rPr>
          <w:rFonts w:eastAsia="新宋体"/>
          <w:lang w:eastAsia="zh-CN"/>
        </w:rPr>
        <w:t>monitor</w:t>
      </w:r>
      <w:r>
        <w:rPr>
          <w:rFonts w:eastAsia="新宋体"/>
          <w:lang w:eastAsia="zh-CN"/>
        </w:rPr>
        <w:t>提供</w:t>
      </w:r>
      <w:r>
        <w:rPr>
          <w:rFonts w:eastAsia="新宋体" w:hint="eastAsia"/>
          <w:lang w:eastAsia="zh-CN"/>
        </w:rPr>
        <w:t>时序</w:t>
      </w:r>
      <w:r>
        <w:rPr>
          <w:rFonts w:eastAsia="新宋体"/>
          <w:lang w:eastAsia="zh-CN"/>
        </w:rPr>
        <w:t>的</w:t>
      </w:r>
      <w:r>
        <w:rPr>
          <w:rFonts w:eastAsia="新宋体"/>
          <w:lang w:eastAsia="zh-CN"/>
        </w:rPr>
        <w:t>timer</w:t>
      </w:r>
      <w:r>
        <w:rPr>
          <w:rFonts w:eastAsia="新宋体"/>
          <w:lang w:eastAsia="zh-CN"/>
        </w:rPr>
        <w:t>都是各</w:t>
      </w:r>
      <w:r>
        <w:rPr>
          <w:rFonts w:eastAsia="新宋体" w:hint="eastAsia"/>
          <w:lang w:eastAsia="zh-CN"/>
        </w:rPr>
        <w:t>不相同</w:t>
      </w:r>
      <w:r>
        <w:rPr>
          <w:rFonts w:eastAsia="新宋体"/>
          <w:lang w:eastAsia="zh-CN"/>
        </w:rPr>
        <w:t>的，</w:t>
      </w:r>
      <w:r>
        <w:rPr>
          <w:rFonts w:eastAsia="新宋体" w:hint="eastAsia"/>
          <w:lang w:eastAsia="zh-CN"/>
        </w:rPr>
        <w:t>建议</w:t>
      </w:r>
      <w:r>
        <w:rPr>
          <w:rFonts w:eastAsia="新宋体"/>
          <w:lang w:eastAsia="zh-CN"/>
        </w:rPr>
        <w:t>在新的设计中明确</w:t>
      </w:r>
      <w:r>
        <w:rPr>
          <w:rFonts w:eastAsia="新宋体"/>
          <w:lang w:eastAsia="zh-CN"/>
        </w:rPr>
        <w:t>dfs IP</w:t>
      </w:r>
      <w:r>
        <w:rPr>
          <w:rFonts w:eastAsia="新宋体"/>
          <w:lang w:eastAsia="zh-CN"/>
        </w:rPr>
        <w:t>对</w:t>
      </w:r>
      <w:r>
        <w:rPr>
          <w:rFonts w:eastAsia="新宋体"/>
          <w:lang w:eastAsia="zh-CN"/>
        </w:rPr>
        <w:t>timer</w:t>
      </w:r>
      <w:r>
        <w:rPr>
          <w:rFonts w:eastAsia="新宋体"/>
          <w:lang w:eastAsia="zh-CN"/>
        </w:rPr>
        <w:t>的需求，做出统一的设计。</w:t>
      </w:r>
    </w:p>
    <w:p w:rsidR="00EB0E93" w:rsidRDefault="00EB0E93" w:rsidP="00C21F2F">
      <w:pPr>
        <w:rPr>
          <w:rFonts w:eastAsia="新宋体"/>
          <w:lang w:eastAsia="zh-CN"/>
        </w:rPr>
      </w:pPr>
    </w:p>
    <w:p w:rsidR="00EB0E93" w:rsidRDefault="001D2DA6" w:rsidP="00C21F2F">
      <w:pPr>
        <w:rPr>
          <w:rFonts w:eastAsia="新宋体"/>
          <w:lang w:eastAsia="zh-CN"/>
        </w:rPr>
      </w:pPr>
      <w:r>
        <w:rPr>
          <w:rFonts w:eastAsia="新宋体"/>
          <w:lang w:eastAsia="zh-CN"/>
        </w:rPr>
        <w:tab/>
        <w:t xml:space="preserve">a </w:t>
      </w:r>
      <w:r w:rsidR="00704872">
        <w:rPr>
          <w:rFonts w:eastAsia="新宋体"/>
          <w:lang w:eastAsia="zh-CN"/>
        </w:rPr>
        <w:t>dfs timer</w:t>
      </w:r>
      <w:r w:rsidR="00704872">
        <w:rPr>
          <w:rFonts w:eastAsia="新宋体"/>
          <w:lang w:eastAsia="zh-CN"/>
        </w:rPr>
        <w:t>不需要像系统中大多数</w:t>
      </w:r>
      <w:r w:rsidR="00704872">
        <w:rPr>
          <w:rFonts w:eastAsia="新宋体"/>
          <w:lang w:eastAsia="zh-CN"/>
        </w:rPr>
        <w:t>timer</w:t>
      </w:r>
      <w:r w:rsidR="00704872">
        <w:rPr>
          <w:rFonts w:eastAsia="新宋体"/>
          <w:lang w:eastAsia="zh-CN"/>
        </w:rPr>
        <w:t>一样配置</w:t>
      </w:r>
      <w:r w:rsidR="00704872">
        <w:rPr>
          <w:rFonts w:eastAsia="新宋体"/>
          <w:lang w:eastAsia="zh-CN"/>
        </w:rPr>
        <w:t>high level/low level</w:t>
      </w:r>
      <w:r w:rsidR="00704872">
        <w:rPr>
          <w:rFonts w:eastAsia="新宋体"/>
          <w:lang w:eastAsia="zh-CN"/>
        </w:rPr>
        <w:t>时间，只需要</w:t>
      </w:r>
      <w:r w:rsidR="0015670A">
        <w:rPr>
          <w:rFonts w:eastAsia="新宋体" w:hint="eastAsia"/>
          <w:lang w:eastAsia="zh-CN"/>
        </w:rPr>
        <w:t>配置</w:t>
      </w:r>
      <w:r w:rsidR="00704872">
        <w:rPr>
          <w:rFonts w:eastAsia="新宋体"/>
          <w:lang w:eastAsia="zh-CN"/>
        </w:rPr>
        <w:t>发出</w:t>
      </w:r>
      <w:r w:rsidR="00704872">
        <w:rPr>
          <w:rFonts w:eastAsia="新宋体"/>
          <w:lang w:eastAsia="zh-CN"/>
        </w:rPr>
        <w:t>tick</w:t>
      </w:r>
      <w:r w:rsidR="0015670A">
        <w:rPr>
          <w:rFonts w:eastAsia="新宋体" w:hint="eastAsia"/>
          <w:lang w:eastAsia="zh-CN"/>
        </w:rPr>
        <w:t>的</w:t>
      </w:r>
      <w:r w:rsidR="0015670A">
        <w:rPr>
          <w:rFonts w:eastAsia="新宋体"/>
          <w:lang w:eastAsia="zh-CN"/>
        </w:rPr>
        <w:t>周期</w:t>
      </w:r>
      <w:r w:rsidR="00704872">
        <w:rPr>
          <w:rFonts w:eastAsia="新宋体" w:hint="eastAsia"/>
          <w:lang w:eastAsia="zh-CN"/>
        </w:rPr>
        <w:t>就</w:t>
      </w:r>
      <w:r w:rsidR="00704872">
        <w:rPr>
          <w:rFonts w:eastAsia="新宋体"/>
          <w:lang w:eastAsia="zh-CN"/>
        </w:rPr>
        <w:t>可以。</w:t>
      </w:r>
      <w:r w:rsidR="0015670A">
        <w:rPr>
          <w:rFonts w:eastAsia="新宋体" w:hint="eastAsia"/>
          <w:lang w:eastAsia="zh-CN"/>
        </w:rPr>
        <w:t>同时</w:t>
      </w:r>
      <w:r w:rsidR="0015670A">
        <w:rPr>
          <w:rFonts w:eastAsia="新宋体"/>
          <w:lang w:eastAsia="zh-CN"/>
        </w:rPr>
        <w:t>应该提供多个不同的</w:t>
      </w:r>
      <w:r w:rsidR="0015670A">
        <w:rPr>
          <w:rFonts w:eastAsia="新宋体"/>
          <w:lang w:eastAsia="zh-CN"/>
        </w:rPr>
        <w:t>tick</w:t>
      </w:r>
      <w:r w:rsidR="0015670A">
        <w:rPr>
          <w:rFonts w:eastAsia="新宋体"/>
          <w:lang w:eastAsia="zh-CN"/>
        </w:rPr>
        <w:t>周期供给</w:t>
      </w:r>
      <w:r w:rsidR="0015670A">
        <w:rPr>
          <w:rFonts w:eastAsia="新宋体"/>
          <w:lang w:eastAsia="zh-CN"/>
        </w:rPr>
        <w:t>bandwidth</w:t>
      </w:r>
      <w:r w:rsidR="0015670A">
        <w:rPr>
          <w:rFonts w:eastAsia="新宋体"/>
          <w:lang w:eastAsia="zh-CN"/>
        </w:rPr>
        <w:t>、</w:t>
      </w:r>
      <w:r w:rsidR="0015670A">
        <w:rPr>
          <w:rFonts w:eastAsia="新宋体"/>
          <w:lang w:eastAsia="zh-CN"/>
        </w:rPr>
        <w:t>latency</w:t>
      </w:r>
      <w:r w:rsidR="0015670A">
        <w:rPr>
          <w:rFonts w:eastAsia="新宋体" w:hint="eastAsia"/>
          <w:lang w:eastAsia="zh-CN"/>
        </w:rPr>
        <w:t>以及</w:t>
      </w:r>
      <w:r w:rsidR="0015670A">
        <w:rPr>
          <w:rFonts w:eastAsia="新宋体"/>
          <w:lang w:eastAsia="zh-CN"/>
        </w:rPr>
        <w:t>其他多个模块。</w:t>
      </w:r>
      <w:r w:rsidR="00C02DDE">
        <w:rPr>
          <w:rFonts w:eastAsia="新宋体" w:hint="eastAsia"/>
          <w:lang w:eastAsia="zh-CN"/>
        </w:rPr>
        <w:t>应该</w:t>
      </w:r>
      <w:r w:rsidR="00C02DDE">
        <w:rPr>
          <w:rFonts w:eastAsia="新宋体"/>
          <w:lang w:eastAsia="zh-CN"/>
        </w:rPr>
        <w:t>保留多个周期间成倍数关系的设计</w:t>
      </w:r>
      <w:r w:rsidR="00BB0B61">
        <w:rPr>
          <w:rFonts w:eastAsia="新宋体" w:hint="eastAsia"/>
          <w:lang w:eastAsia="zh-CN"/>
        </w:rPr>
        <w:t>。</w:t>
      </w:r>
    </w:p>
    <w:p w:rsidR="007C3C61" w:rsidRDefault="007C3C61" w:rsidP="00C21F2F">
      <w:pPr>
        <w:rPr>
          <w:rFonts w:eastAsia="新宋体"/>
          <w:lang w:eastAsia="zh-CN"/>
        </w:rPr>
      </w:pPr>
      <w:r>
        <w:rPr>
          <w:rFonts w:eastAsia="新宋体"/>
          <w:lang w:eastAsia="zh-CN"/>
        </w:rPr>
        <w:tab/>
        <w:t>DFS</w:t>
      </w:r>
      <w:r>
        <w:rPr>
          <w:rFonts w:eastAsia="新宋体" w:hint="eastAsia"/>
          <w:lang w:eastAsia="zh-CN"/>
        </w:rPr>
        <w:t>_TICKn</w:t>
      </w:r>
      <w:r>
        <w:rPr>
          <w:rFonts w:eastAsia="新宋体" w:hint="eastAsia"/>
          <w:lang w:eastAsia="zh-CN"/>
        </w:rPr>
        <w:t>（</w:t>
      </w:r>
      <w:r>
        <w:rPr>
          <w:rFonts w:eastAsia="新宋体" w:hint="eastAsia"/>
          <w:lang w:eastAsia="zh-CN"/>
        </w:rPr>
        <w:t>rw</w:t>
      </w:r>
      <w:r>
        <w:rPr>
          <w:rFonts w:eastAsia="新宋体"/>
          <w:lang w:eastAsia="zh-CN"/>
        </w:rPr>
        <w:t>）</w:t>
      </w:r>
      <w:r>
        <w:rPr>
          <w:rFonts w:eastAsia="新宋体" w:hint="eastAsia"/>
          <w:lang w:eastAsia="zh-CN"/>
        </w:rPr>
        <w:t>//</w:t>
      </w:r>
      <w:r>
        <w:rPr>
          <w:rFonts w:eastAsia="新宋体" w:hint="eastAsia"/>
          <w:lang w:eastAsia="zh-CN"/>
        </w:rPr>
        <w:t>设置</w:t>
      </w:r>
      <w:r>
        <w:rPr>
          <w:rFonts w:eastAsia="新宋体"/>
          <w:lang w:eastAsia="zh-CN"/>
        </w:rPr>
        <w:t>tick</w:t>
      </w:r>
    </w:p>
    <w:p w:rsidR="00EB0E93" w:rsidRPr="007C3C61" w:rsidRDefault="00EB0E93" w:rsidP="00C21F2F">
      <w:pPr>
        <w:rPr>
          <w:rFonts w:eastAsia="新宋体"/>
          <w:lang w:eastAsia="zh-CN"/>
        </w:rPr>
      </w:pPr>
    </w:p>
    <w:p w:rsidR="00B533EB" w:rsidRDefault="007C3C61" w:rsidP="00C21F2F">
      <w:pPr>
        <w:rPr>
          <w:rFonts w:eastAsia="新宋体" w:hint="eastAsia"/>
          <w:lang w:eastAsia="zh-CN"/>
        </w:rPr>
      </w:pPr>
      <w:r>
        <w:rPr>
          <w:rFonts w:eastAsia="新宋体"/>
          <w:lang w:eastAsia="zh-CN"/>
        </w:rPr>
        <w:tab/>
        <w:t xml:space="preserve">b </w:t>
      </w:r>
      <w:r w:rsidR="008161DC">
        <w:rPr>
          <w:rFonts w:eastAsia="新宋体" w:hint="eastAsia"/>
          <w:lang w:eastAsia="zh-CN"/>
        </w:rPr>
        <w:t>需要</w:t>
      </w:r>
      <w:r w:rsidR="008161DC">
        <w:rPr>
          <w:rFonts w:eastAsia="新宋体"/>
          <w:lang w:eastAsia="zh-CN"/>
        </w:rPr>
        <w:t>考虑</w:t>
      </w:r>
      <w:r w:rsidR="008161DC">
        <w:rPr>
          <w:rFonts w:eastAsia="新宋体"/>
          <w:lang w:eastAsia="zh-CN"/>
        </w:rPr>
        <w:t>DFS Timer</w:t>
      </w:r>
      <w:r w:rsidR="008161DC">
        <w:rPr>
          <w:rFonts w:eastAsia="新宋体"/>
          <w:lang w:eastAsia="zh-CN"/>
        </w:rPr>
        <w:t>在</w:t>
      </w:r>
      <w:r w:rsidR="008161DC">
        <w:rPr>
          <w:rFonts w:eastAsia="新宋体"/>
          <w:lang w:eastAsia="zh-CN"/>
        </w:rPr>
        <w:t>deep sleep</w:t>
      </w:r>
      <w:r w:rsidR="008161DC">
        <w:rPr>
          <w:rFonts w:eastAsia="新宋体"/>
          <w:lang w:eastAsia="zh-CN"/>
        </w:rPr>
        <w:t>与</w:t>
      </w:r>
      <w:r w:rsidR="008161DC">
        <w:rPr>
          <w:rFonts w:eastAsia="新宋体"/>
          <w:lang w:eastAsia="zh-CN"/>
        </w:rPr>
        <w:t>light sleep</w:t>
      </w:r>
      <w:r w:rsidR="008161DC">
        <w:rPr>
          <w:rFonts w:eastAsia="新宋体"/>
          <w:lang w:eastAsia="zh-CN"/>
        </w:rPr>
        <w:t>下的状态。</w:t>
      </w:r>
      <w:r w:rsidR="00463CC9">
        <w:rPr>
          <w:rFonts w:eastAsia="新宋体" w:hint="eastAsia"/>
          <w:lang w:eastAsia="zh-CN"/>
        </w:rPr>
        <w:t>建议</w:t>
      </w:r>
      <w:r w:rsidR="00463CC9">
        <w:rPr>
          <w:rFonts w:eastAsia="新宋体"/>
          <w:lang w:eastAsia="zh-CN"/>
        </w:rPr>
        <w:t>保留出</w:t>
      </w:r>
      <w:r w:rsidR="00463CC9">
        <w:rPr>
          <w:rFonts w:eastAsia="新宋体"/>
          <w:lang w:eastAsia="zh-CN"/>
        </w:rPr>
        <w:t>sleep</w:t>
      </w:r>
      <w:r w:rsidR="00463CC9">
        <w:rPr>
          <w:rFonts w:eastAsia="新宋体"/>
          <w:lang w:eastAsia="zh-CN"/>
        </w:rPr>
        <w:t>后可以忽略一次变频请求的设计</w:t>
      </w:r>
      <w:r w:rsidR="0000270B">
        <w:rPr>
          <w:rFonts w:eastAsia="新宋体" w:hint="eastAsia"/>
          <w:lang w:eastAsia="zh-CN"/>
        </w:rPr>
        <w:t>（在</w:t>
      </w:r>
      <w:r w:rsidR="0000270B">
        <w:rPr>
          <w:rFonts w:eastAsia="新宋体"/>
          <w:lang w:eastAsia="zh-CN"/>
        </w:rPr>
        <w:t>2.3.a</w:t>
      </w:r>
      <w:r w:rsidR="0000270B">
        <w:rPr>
          <w:rFonts w:eastAsia="新宋体"/>
          <w:lang w:eastAsia="zh-CN"/>
        </w:rPr>
        <w:t>中已经提及）</w:t>
      </w:r>
      <w:r w:rsidR="00187C64">
        <w:rPr>
          <w:rFonts w:eastAsia="新宋体" w:hint="eastAsia"/>
          <w:lang w:eastAsia="zh-CN"/>
        </w:rPr>
        <w:t>。</w:t>
      </w:r>
      <w:r w:rsidR="00F77C06">
        <w:rPr>
          <w:rFonts w:eastAsia="新宋体" w:hint="eastAsia"/>
          <w:lang w:eastAsia="zh-CN"/>
        </w:rPr>
        <w:t>并</w:t>
      </w:r>
      <w:r w:rsidR="00F77C06">
        <w:rPr>
          <w:rFonts w:eastAsia="新宋体"/>
          <w:lang w:eastAsia="zh-CN"/>
        </w:rPr>
        <w:t>保证可配置。</w:t>
      </w:r>
      <w:bookmarkStart w:id="41" w:name="_GoBack"/>
      <w:bookmarkEnd w:id="41"/>
    </w:p>
    <w:sectPr w:rsidR="00B533EB" w:rsidSect="002D234D">
      <w:headerReference w:type="default" r:id="rId21"/>
      <w:footerReference w:type="default" r:id="rId22"/>
      <w:pgSz w:w="12240" w:h="15840" w:code="1"/>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F13" w:rsidRDefault="005B0F13" w:rsidP="00283328">
      <w:r>
        <w:separator/>
      </w:r>
    </w:p>
  </w:endnote>
  <w:endnote w:type="continuationSeparator" w:id="0">
    <w:p w:rsidR="005B0F13" w:rsidRDefault="005B0F13" w:rsidP="0028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FrutigerLTW01-55Roma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116" w:rsidRDefault="00DF6116">
    <w:pPr>
      <w:pStyle w:val="a4"/>
    </w:pPr>
    <w:r>
      <w:rPr>
        <w:rFonts w:ascii="FrutigerLTW01-55Roman" w:eastAsia="宋体" w:hAnsi="FrutigerLTW01-55Roman" w:cs="Arial"/>
        <w:color w:val="444444"/>
      </w:rPr>
      <w:tab/>
    </w:r>
    <w:r w:rsidRPr="002D234D">
      <w:rPr>
        <w:rFonts w:ascii="FrutigerLTW01-55Roman" w:eastAsia="宋体" w:hAnsi="FrutigerLTW01-55Roman" w:cs="Arial"/>
        <w:color w:val="444444"/>
        <w:lang w:eastAsia="zh-CN"/>
      </w:rPr>
      <w:t>Copyright 201</w:t>
    </w:r>
    <w:r w:rsidRPr="002D234D">
      <w:rPr>
        <w:rFonts w:ascii="FrutigerLTW01-55Roman" w:eastAsia="宋体" w:hAnsi="FrutigerLTW01-55Roman" w:cs="Arial" w:hint="eastAsia"/>
        <w:color w:val="444444"/>
        <w:lang w:eastAsia="zh-CN"/>
      </w:rPr>
      <w:t>3</w:t>
    </w:r>
    <w:r w:rsidRPr="002D234D">
      <w:rPr>
        <w:rFonts w:ascii="FrutigerLTW01-55Roman" w:eastAsia="宋体" w:hAnsi="FrutigerLTW01-55Roman" w:cs="Arial"/>
        <w:color w:val="444444"/>
        <w:lang w:eastAsia="zh-CN"/>
      </w:rPr>
      <w:t xml:space="preserve"> Spreadtrum Communications Inc.</w:t>
    </w:r>
    <w:r w:rsidRPr="002D234D">
      <w:rPr>
        <w:rFonts w:ascii="FrutigerLTW01-55Roman" w:eastAsia="宋体" w:hAnsi="FrutigerLTW01-55Roman" w:cs="Arial" w:hint="eastAsia"/>
        <w:color w:val="444444"/>
        <w:lang w:eastAsia="zh-CN"/>
      </w:rPr>
      <w:t xml:space="preserve">                               Confidential and Proprietary.  </w:t>
    </w:r>
    <w:r w:rsidRPr="00283328">
      <w:rPr>
        <w:rFonts w:ascii="Arial" w:eastAsiaTheme="minorEastAsia" w:hAnsi="Arial" w:hint="eastAsia"/>
        <w:szCs w:val="20"/>
        <w:lang w:eastAsia="zh-CN"/>
      </w:rPr>
      <w:t xml:space="preserve">  </w:t>
    </w:r>
    <w:r>
      <w:rPr>
        <w:rFonts w:eastAsiaTheme="minorEastAsia" w:hint="eastAsia"/>
        <w:lang w:eastAsia="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F13" w:rsidRDefault="005B0F13" w:rsidP="00283328">
      <w:r>
        <w:separator/>
      </w:r>
    </w:p>
  </w:footnote>
  <w:footnote w:type="continuationSeparator" w:id="0">
    <w:p w:rsidR="005B0F13" w:rsidRDefault="005B0F13" w:rsidP="00283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116" w:rsidRPr="00814A74" w:rsidRDefault="00DF6116" w:rsidP="00814A74">
    <w:pPr>
      <w:pStyle w:val="a3"/>
      <w:pBdr>
        <w:bottom w:val="none" w:sz="0" w:space="0" w:color="auto"/>
        <w:between w:val="single" w:sz="4" w:space="1" w:color="5B9BD5" w:themeColor="accent1"/>
      </w:pBdr>
      <w:tabs>
        <w:tab w:val="clear" w:pos="4153"/>
        <w:tab w:val="clear" w:pos="8306"/>
        <w:tab w:val="center" w:pos="4320"/>
        <w:tab w:val="right" w:pos="8640"/>
      </w:tabs>
      <w:snapToGrid/>
      <w:spacing w:line="276" w:lineRule="auto"/>
      <w:jc w:val="both"/>
      <w:rPr>
        <w:rFonts w:eastAsia="宋体"/>
        <w:sz w:val="24"/>
        <w:szCs w:val="20"/>
        <w:lang w:eastAsia="zh-CN"/>
      </w:rPr>
    </w:pPr>
    <w:r>
      <w:rPr>
        <w:noProof/>
        <w:lang w:eastAsia="zh-CN"/>
      </w:rPr>
      <w:drawing>
        <wp:inline distT="0" distB="0" distL="0" distR="0">
          <wp:extent cx="1701800" cy="437515"/>
          <wp:effectExtent l="0" t="0" r="0" b="0"/>
          <wp:docPr id="43" name="图片 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437515"/>
                  </a:xfrm>
                  <a:prstGeom prst="rect">
                    <a:avLst/>
                  </a:prstGeom>
                  <a:noFill/>
                  <a:ln>
                    <a:noFill/>
                  </a:ln>
                </pic:spPr>
              </pic:pic>
            </a:graphicData>
          </a:graphic>
        </wp:inline>
      </w:drawing>
    </w:r>
    <w:r w:rsidRPr="00283328">
      <w:rPr>
        <w:rFonts w:eastAsia="宋体" w:hint="eastAsia"/>
        <w:sz w:val="24"/>
        <w:szCs w:val="20"/>
        <w:lang w:eastAsia="zh-CN"/>
      </w:rPr>
      <w:tab/>
    </w:r>
    <w:r w:rsidRPr="00283328">
      <w:rPr>
        <w:rFonts w:eastAsia="宋体" w:hint="eastAsia"/>
        <w:sz w:val="24"/>
        <w:szCs w:val="20"/>
        <w:lang w:eastAsia="zh-CN"/>
      </w:rPr>
      <w:tab/>
    </w:r>
    <w:r>
      <w:rPr>
        <w:rFonts w:eastAsia="宋体"/>
        <w:sz w:val="24"/>
        <w:szCs w:val="20"/>
      </w:rPr>
      <w:t>DFS IP</w:t>
    </w:r>
    <w:r>
      <w:rPr>
        <w:rFonts w:eastAsia="宋体" w:hint="eastAsia"/>
        <w:sz w:val="24"/>
        <w:szCs w:val="20"/>
        <w:lang w:eastAsia="zh-CN"/>
      </w:rPr>
      <w:t>设计</w:t>
    </w:r>
    <w:r>
      <w:rPr>
        <w:rFonts w:eastAsia="宋体"/>
        <w:sz w:val="24"/>
        <w:szCs w:val="20"/>
        <w:lang w:eastAsia="zh-CN"/>
      </w:rPr>
      <w:t>需求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7402"/>
    <w:multiLevelType w:val="hybridMultilevel"/>
    <w:tmpl w:val="6C02243A"/>
    <w:lvl w:ilvl="0" w:tplc="08B43F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676D01"/>
    <w:multiLevelType w:val="hybridMultilevel"/>
    <w:tmpl w:val="20BE6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983DAA"/>
    <w:multiLevelType w:val="multilevel"/>
    <w:tmpl w:val="ECF4DFF0"/>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75B4E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28B2751"/>
    <w:multiLevelType w:val="hybridMultilevel"/>
    <w:tmpl w:val="C98A6A40"/>
    <w:lvl w:ilvl="0" w:tplc="807A5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ishuai Wang (王其帅)">
    <w15:presenceInfo w15:providerId="AD" w15:userId="S-1-5-21-1935655697-616249376-682003330-31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49"/>
    <w:rsid w:val="000019D0"/>
    <w:rsid w:val="0000270B"/>
    <w:rsid w:val="00004D7B"/>
    <w:rsid w:val="00012380"/>
    <w:rsid w:val="00014802"/>
    <w:rsid w:val="00026F7A"/>
    <w:rsid w:val="00046651"/>
    <w:rsid w:val="00051374"/>
    <w:rsid w:val="00061962"/>
    <w:rsid w:val="000628B0"/>
    <w:rsid w:val="00071654"/>
    <w:rsid w:val="00074D2B"/>
    <w:rsid w:val="00077A42"/>
    <w:rsid w:val="00081082"/>
    <w:rsid w:val="00094797"/>
    <w:rsid w:val="000975BA"/>
    <w:rsid w:val="000A499E"/>
    <w:rsid w:val="000B2044"/>
    <w:rsid w:val="000B357F"/>
    <w:rsid w:val="000B63BF"/>
    <w:rsid w:val="000C18C4"/>
    <w:rsid w:val="000C1C66"/>
    <w:rsid w:val="000C5BA2"/>
    <w:rsid w:val="000D191B"/>
    <w:rsid w:val="000D1FF5"/>
    <w:rsid w:val="000D2E5F"/>
    <w:rsid w:val="000D62B7"/>
    <w:rsid w:val="000E0CAA"/>
    <w:rsid w:val="000E4A4F"/>
    <w:rsid w:val="000E64AC"/>
    <w:rsid w:val="000F0DAD"/>
    <w:rsid w:val="000F4228"/>
    <w:rsid w:val="00103DFF"/>
    <w:rsid w:val="00105CFB"/>
    <w:rsid w:val="00110404"/>
    <w:rsid w:val="0011221F"/>
    <w:rsid w:val="00112B10"/>
    <w:rsid w:val="00114A27"/>
    <w:rsid w:val="00117099"/>
    <w:rsid w:val="00117B88"/>
    <w:rsid w:val="00124C55"/>
    <w:rsid w:val="00125C4B"/>
    <w:rsid w:val="00130542"/>
    <w:rsid w:val="00132F7A"/>
    <w:rsid w:val="00134606"/>
    <w:rsid w:val="0014499C"/>
    <w:rsid w:val="0014535F"/>
    <w:rsid w:val="00145BD7"/>
    <w:rsid w:val="0015670A"/>
    <w:rsid w:val="0018147C"/>
    <w:rsid w:val="00182599"/>
    <w:rsid w:val="0018656B"/>
    <w:rsid w:val="00187C64"/>
    <w:rsid w:val="00194B86"/>
    <w:rsid w:val="00195E0D"/>
    <w:rsid w:val="00195F61"/>
    <w:rsid w:val="001A136A"/>
    <w:rsid w:val="001A4480"/>
    <w:rsid w:val="001A5A97"/>
    <w:rsid w:val="001B2775"/>
    <w:rsid w:val="001D2DA6"/>
    <w:rsid w:val="001D3624"/>
    <w:rsid w:val="00206221"/>
    <w:rsid w:val="00207137"/>
    <w:rsid w:val="00211623"/>
    <w:rsid w:val="00212A50"/>
    <w:rsid w:val="00213D2D"/>
    <w:rsid w:val="00221C4E"/>
    <w:rsid w:val="002333A8"/>
    <w:rsid w:val="002373D0"/>
    <w:rsid w:val="00241A7B"/>
    <w:rsid w:val="00242FB8"/>
    <w:rsid w:val="002450BD"/>
    <w:rsid w:val="00247130"/>
    <w:rsid w:val="00252078"/>
    <w:rsid w:val="00253DD8"/>
    <w:rsid w:val="0026436A"/>
    <w:rsid w:val="00265442"/>
    <w:rsid w:val="0026623C"/>
    <w:rsid w:val="00270143"/>
    <w:rsid w:val="00280949"/>
    <w:rsid w:val="00283328"/>
    <w:rsid w:val="0028509D"/>
    <w:rsid w:val="00285423"/>
    <w:rsid w:val="00287F7A"/>
    <w:rsid w:val="002925BA"/>
    <w:rsid w:val="00295EA5"/>
    <w:rsid w:val="002A3369"/>
    <w:rsid w:val="002A50E7"/>
    <w:rsid w:val="002B1DE5"/>
    <w:rsid w:val="002B5369"/>
    <w:rsid w:val="002B5BC7"/>
    <w:rsid w:val="002B7659"/>
    <w:rsid w:val="002C1F88"/>
    <w:rsid w:val="002C4571"/>
    <w:rsid w:val="002D234D"/>
    <w:rsid w:val="002D6EE8"/>
    <w:rsid w:val="002E00C6"/>
    <w:rsid w:val="002E7165"/>
    <w:rsid w:val="002F35E9"/>
    <w:rsid w:val="00300A3B"/>
    <w:rsid w:val="0031468A"/>
    <w:rsid w:val="00316DF7"/>
    <w:rsid w:val="003231A4"/>
    <w:rsid w:val="003336CD"/>
    <w:rsid w:val="00343B34"/>
    <w:rsid w:val="00355266"/>
    <w:rsid w:val="003600C4"/>
    <w:rsid w:val="00382A85"/>
    <w:rsid w:val="00384E61"/>
    <w:rsid w:val="003906A3"/>
    <w:rsid w:val="0039110B"/>
    <w:rsid w:val="003B0BA3"/>
    <w:rsid w:val="003C1DA4"/>
    <w:rsid w:val="003C2ABE"/>
    <w:rsid w:val="003D0EBB"/>
    <w:rsid w:val="003E364D"/>
    <w:rsid w:val="003F0AC0"/>
    <w:rsid w:val="003F633F"/>
    <w:rsid w:val="00400E95"/>
    <w:rsid w:val="00404603"/>
    <w:rsid w:val="00410EA1"/>
    <w:rsid w:val="00414A8B"/>
    <w:rsid w:val="004173E0"/>
    <w:rsid w:val="0042265E"/>
    <w:rsid w:val="00425361"/>
    <w:rsid w:val="004257BD"/>
    <w:rsid w:val="0043106B"/>
    <w:rsid w:val="00431FBC"/>
    <w:rsid w:val="0044157A"/>
    <w:rsid w:val="004439A6"/>
    <w:rsid w:val="0045741A"/>
    <w:rsid w:val="004579F6"/>
    <w:rsid w:val="00462A5E"/>
    <w:rsid w:val="00463CC9"/>
    <w:rsid w:val="00474490"/>
    <w:rsid w:val="00480542"/>
    <w:rsid w:val="00480DD8"/>
    <w:rsid w:val="00486E1A"/>
    <w:rsid w:val="004870C3"/>
    <w:rsid w:val="004963CF"/>
    <w:rsid w:val="00496A01"/>
    <w:rsid w:val="00496DAF"/>
    <w:rsid w:val="004A02EC"/>
    <w:rsid w:val="004A1798"/>
    <w:rsid w:val="004A63C1"/>
    <w:rsid w:val="004B0D29"/>
    <w:rsid w:val="004B1374"/>
    <w:rsid w:val="004B74C9"/>
    <w:rsid w:val="004C631A"/>
    <w:rsid w:val="004D3F60"/>
    <w:rsid w:val="004E0790"/>
    <w:rsid w:val="004E2951"/>
    <w:rsid w:val="004E3C22"/>
    <w:rsid w:val="004F75B9"/>
    <w:rsid w:val="005009DB"/>
    <w:rsid w:val="00502B98"/>
    <w:rsid w:val="0050618A"/>
    <w:rsid w:val="00506362"/>
    <w:rsid w:val="00507DB6"/>
    <w:rsid w:val="00511365"/>
    <w:rsid w:val="00512AC7"/>
    <w:rsid w:val="00516DCA"/>
    <w:rsid w:val="0051721A"/>
    <w:rsid w:val="00522FF2"/>
    <w:rsid w:val="00523248"/>
    <w:rsid w:val="005331A1"/>
    <w:rsid w:val="00536A55"/>
    <w:rsid w:val="00537B14"/>
    <w:rsid w:val="0054125E"/>
    <w:rsid w:val="00544254"/>
    <w:rsid w:val="005474B5"/>
    <w:rsid w:val="00550FDB"/>
    <w:rsid w:val="005713A1"/>
    <w:rsid w:val="00571755"/>
    <w:rsid w:val="00576D00"/>
    <w:rsid w:val="00581B85"/>
    <w:rsid w:val="00581C49"/>
    <w:rsid w:val="00586CA7"/>
    <w:rsid w:val="00590D99"/>
    <w:rsid w:val="005A01AD"/>
    <w:rsid w:val="005A22CB"/>
    <w:rsid w:val="005B0F13"/>
    <w:rsid w:val="005B297D"/>
    <w:rsid w:val="005B5430"/>
    <w:rsid w:val="005C6E56"/>
    <w:rsid w:val="005C76B0"/>
    <w:rsid w:val="005E10F1"/>
    <w:rsid w:val="005E14E8"/>
    <w:rsid w:val="005E1679"/>
    <w:rsid w:val="005E2192"/>
    <w:rsid w:val="005E688B"/>
    <w:rsid w:val="005F0B49"/>
    <w:rsid w:val="005F31C6"/>
    <w:rsid w:val="005F4E60"/>
    <w:rsid w:val="005F6C01"/>
    <w:rsid w:val="00606228"/>
    <w:rsid w:val="00615978"/>
    <w:rsid w:val="00622733"/>
    <w:rsid w:val="0062337E"/>
    <w:rsid w:val="006277F0"/>
    <w:rsid w:val="006335EF"/>
    <w:rsid w:val="00633715"/>
    <w:rsid w:val="006377F0"/>
    <w:rsid w:val="00642CD2"/>
    <w:rsid w:val="00657D74"/>
    <w:rsid w:val="006817F0"/>
    <w:rsid w:val="00681DAC"/>
    <w:rsid w:val="00684047"/>
    <w:rsid w:val="00693BB3"/>
    <w:rsid w:val="00695641"/>
    <w:rsid w:val="006A30E8"/>
    <w:rsid w:val="006A545E"/>
    <w:rsid w:val="006C4C67"/>
    <w:rsid w:val="006C5F73"/>
    <w:rsid w:val="006E3DD2"/>
    <w:rsid w:val="006E619E"/>
    <w:rsid w:val="006F1942"/>
    <w:rsid w:val="006F5664"/>
    <w:rsid w:val="00703615"/>
    <w:rsid w:val="00704872"/>
    <w:rsid w:val="00714CE6"/>
    <w:rsid w:val="00717ABC"/>
    <w:rsid w:val="007213A3"/>
    <w:rsid w:val="00722E97"/>
    <w:rsid w:val="00725D43"/>
    <w:rsid w:val="0073146A"/>
    <w:rsid w:val="00732C8A"/>
    <w:rsid w:val="007505FA"/>
    <w:rsid w:val="007603AA"/>
    <w:rsid w:val="007615AC"/>
    <w:rsid w:val="0077018B"/>
    <w:rsid w:val="00774A38"/>
    <w:rsid w:val="00775895"/>
    <w:rsid w:val="0078289B"/>
    <w:rsid w:val="00794005"/>
    <w:rsid w:val="007A47AD"/>
    <w:rsid w:val="007B73F4"/>
    <w:rsid w:val="007C1AF9"/>
    <w:rsid w:val="007C3C61"/>
    <w:rsid w:val="007C565F"/>
    <w:rsid w:val="007D5258"/>
    <w:rsid w:val="007D531E"/>
    <w:rsid w:val="007D7301"/>
    <w:rsid w:val="007E32E7"/>
    <w:rsid w:val="007E7BBE"/>
    <w:rsid w:val="007F0FFF"/>
    <w:rsid w:val="007F2635"/>
    <w:rsid w:val="007F4F55"/>
    <w:rsid w:val="00800D03"/>
    <w:rsid w:val="00805305"/>
    <w:rsid w:val="00813787"/>
    <w:rsid w:val="00814A74"/>
    <w:rsid w:val="008161DC"/>
    <w:rsid w:val="00816D45"/>
    <w:rsid w:val="00832525"/>
    <w:rsid w:val="00844222"/>
    <w:rsid w:val="00844915"/>
    <w:rsid w:val="00844AAE"/>
    <w:rsid w:val="008459EE"/>
    <w:rsid w:val="008501BF"/>
    <w:rsid w:val="00850725"/>
    <w:rsid w:val="00851B24"/>
    <w:rsid w:val="00864609"/>
    <w:rsid w:val="0086594C"/>
    <w:rsid w:val="00874332"/>
    <w:rsid w:val="00884EDE"/>
    <w:rsid w:val="00896894"/>
    <w:rsid w:val="00896E0A"/>
    <w:rsid w:val="0089701E"/>
    <w:rsid w:val="008A036E"/>
    <w:rsid w:val="008B34B0"/>
    <w:rsid w:val="008C0AC5"/>
    <w:rsid w:val="008D06CB"/>
    <w:rsid w:val="008D2B61"/>
    <w:rsid w:val="008D43EC"/>
    <w:rsid w:val="008E39EF"/>
    <w:rsid w:val="008E6B48"/>
    <w:rsid w:val="008F12C2"/>
    <w:rsid w:val="008F18AE"/>
    <w:rsid w:val="008F3556"/>
    <w:rsid w:val="00904B25"/>
    <w:rsid w:val="00906175"/>
    <w:rsid w:val="009072D9"/>
    <w:rsid w:val="0091407C"/>
    <w:rsid w:val="00923651"/>
    <w:rsid w:val="00930F9C"/>
    <w:rsid w:val="0093222E"/>
    <w:rsid w:val="009441B4"/>
    <w:rsid w:val="00950C59"/>
    <w:rsid w:val="00950CBF"/>
    <w:rsid w:val="0095346B"/>
    <w:rsid w:val="00953944"/>
    <w:rsid w:val="009614CA"/>
    <w:rsid w:val="00964732"/>
    <w:rsid w:val="0096721A"/>
    <w:rsid w:val="00970B41"/>
    <w:rsid w:val="00977327"/>
    <w:rsid w:val="009813A1"/>
    <w:rsid w:val="00981DDA"/>
    <w:rsid w:val="00991C5F"/>
    <w:rsid w:val="009B5CCF"/>
    <w:rsid w:val="009C1CE5"/>
    <w:rsid w:val="009C3490"/>
    <w:rsid w:val="009D232C"/>
    <w:rsid w:val="009D3E47"/>
    <w:rsid w:val="009D5F91"/>
    <w:rsid w:val="009D629F"/>
    <w:rsid w:val="009D7629"/>
    <w:rsid w:val="009E18BE"/>
    <w:rsid w:val="009F59FB"/>
    <w:rsid w:val="00A025BD"/>
    <w:rsid w:val="00A05B8D"/>
    <w:rsid w:val="00A06BD9"/>
    <w:rsid w:val="00A26A9E"/>
    <w:rsid w:val="00A3195C"/>
    <w:rsid w:val="00A32536"/>
    <w:rsid w:val="00A3382C"/>
    <w:rsid w:val="00A407D2"/>
    <w:rsid w:val="00A424AC"/>
    <w:rsid w:val="00A512EF"/>
    <w:rsid w:val="00A539E0"/>
    <w:rsid w:val="00A64D1E"/>
    <w:rsid w:val="00A71D16"/>
    <w:rsid w:val="00A72EBE"/>
    <w:rsid w:val="00A74956"/>
    <w:rsid w:val="00A91149"/>
    <w:rsid w:val="00AA66F0"/>
    <w:rsid w:val="00AB182F"/>
    <w:rsid w:val="00AB1CBC"/>
    <w:rsid w:val="00AB4F58"/>
    <w:rsid w:val="00AB5E0A"/>
    <w:rsid w:val="00AB6FFB"/>
    <w:rsid w:val="00AC4B17"/>
    <w:rsid w:val="00AC59A0"/>
    <w:rsid w:val="00AD085E"/>
    <w:rsid w:val="00AE2A9E"/>
    <w:rsid w:val="00AE388B"/>
    <w:rsid w:val="00AF7220"/>
    <w:rsid w:val="00AF7FAF"/>
    <w:rsid w:val="00B013C2"/>
    <w:rsid w:val="00B02F6B"/>
    <w:rsid w:val="00B13D79"/>
    <w:rsid w:val="00B16336"/>
    <w:rsid w:val="00B2313C"/>
    <w:rsid w:val="00B2670D"/>
    <w:rsid w:val="00B2756B"/>
    <w:rsid w:val="00B3735D"/>
    <w:rsid w:val="00B439C0"/>
    <w:rsid w:val="00B533EB"/>
    <w:rsid w:val="00B53548"/>
    <w:rsid w:val="00B6159D"/>
    <w:rsid w:val="00B63683"/>
    <w:rsid w:val="00B8098A"/>
    <w:rsid w:val="00B82540"/>
    <w:rsid w:val="00B8288F"/>
    <w:rsid w:val="00BB0B61"/>
    <w:rsid w:val="00BB0C25"/>
    <w:rsid w:val="00BB51AF"/>
    <w:rsid w:val="00BB6985"/>
    <w:rsid w:val="00BB6F28"/>
    <w:rsid w:val="00BC275F"/>
    <w:rsid w:val="00BC5CC6"/>
    <w:rsid w:val="00BD44E9"/>
    <w:rsid w:val="00BD5FC7"/>
    <w:rsid w:val="00BD6CF0"/>
    <w:rsid w:val="00BE3F31"/>
    <w:rsid w:val="00BF06C0"/>
    <w:rsid w:val="00BF48C5"/>
    <w:rsid w:val="00C002B9"/>
    <w:rsid w:val="00C0065E"/>
    <w:rsid w:val="00C02DDE"/>
    <w:rsid w:val="00C11C70"/>
    <w:rsid w:val="00C21F2F"/>
    <w:rsid w:val="00C26AFB"/>
    <w:rsid w:val="00C2790A"/>
    <w:rsid w:val="00C33FC5"/>
    <w:rsid w:val="00C36549"/>
    <w:rsid w:val="00C443A4"/>
    <w:rsid w:val="00C46A23"/>
    <w:rsid w:val="00C51D78"/>
    <w:rsid w:val="00C549C7"/>
    <w:rsid w:val="00C66211"/>
    <w:rsid w:val="00C74A71"/>
    <w:rsid w:val="00C81009"/>
    <w:rsid w:val="00C854E0"/>
    <w:rsid w:val="00C90DFF"/>
    <w:rsid w:val="00CA530B"/>
    <w:rsid w:val="00CA6D0B"/>
    <w:rsid w:val="00CB0597"/>
    <w:rsid w:val="00CB7844"/>
    <w:rsid w:val="00CC07C0"/>
    <w:rsid w:val="00CC14C9"/>
    <w:rsid w:val="00CC3AC5"/>
    <w:rsid w:val="00CE0270"/>
    <w:rsid w:val="00CE5AA3"/>
    <w:rsid w:val="00CE5C28"/>
    <w:rsid w:val="00CE7E0B"/>
    <w:rsid w:val="00CF7994"/>
    <w:rsid w:val="00D07A49"/>
    <w:rsid w:val="00D138C3"/>
    <w:rsid w:val="00D14E83"/>
    <w:rsid w:val="00D21670"/>
    <w:rsid w:val="00D2371F"/>
    <w:rsid w:val="00D40ED0"/>
    <w:rsid w:val="00D4126F"/>
    <w:rsid w:val="00D427B5"/>
    <w:rsid w:val="00D440F7"/>
    <w:rsid w:val="00D47A39"/>
    <w:rsid w:val="00D5110B"/>
    <w:rsid w:val="00D52C6D"/>
    <w:rsid w:val="00D52FD2"/>
    <w:rsid w:val="00D55947"/>
    <w:rsid w:val="00D561DF"/>
    <w:rsid w:val="00D6596C"/>
    <w:rsid w:val="00D730C1"/>
    <w:rsid w:val="00D73E60"/>
    <w:rsid w:val="00D82343"/>
    <w:rsid w:val="00D877B2"/>
    <w:rsid w:val="00DA10A0"/>
    <w:rsid w:val="00DB39CF"/>
    <w:rsid w:val="00DB6EAF"/>
    <w:rsid w:val="00DD15D3"/>
    <w:rsid w:val="00DD29C9"/>
    <w:rsid w:val="00DD5880"/>
    <w:rsid w:val="00DD67EF"/>
    <w:rsid w:val="00DE0412"/>
    <w:rsid w:val="00DE129D"/>
    <w:rsid w:val="00DE7857"/>
    <w:rsid w:val="00DF0367"/>
    <w:rsid w:val="00DF45A9"/>
    <w:rsid w:val="00DF6116"/>
    <w:rsid w:val="00E006B1"/>
    <w:rsid w:val="00E0775A"/>
    <w:rsid w:val="00E07B34"/>
    <w:rsid w:val="00E11B24"/>
    <w:rsid w:val="00E1339A"/>
    <w:rsid w:val="00E14D1E"/>
    <w:rsid w:val="00E250A8"/>
    <w:rsid w:val="00E30CBB"/>
    <w:rsid w:val="00E33245"/>
    <w:rsid w:val="00E37486"/>
    <w:rsid w:val="00E401BF"/>
    <w:rsid w:val="00E419E7"/>
    <w:rsid w:val="00E41AFE"/>
    <w:rsid w:val="00E44008"/>
    <w:rsid w:val="00E612B9"/>
    <w:rsid w:val="00E616F4"/>
    <w:rsid w:val="00E627ED"/>
    <w:rsid w:val="00E64E5F"/>
    <w:rsid w:val="00E66B27"/>
    <w:rsid w:val="00E67E5C"/>
    <w:rsid w:val="00E756FD"/>
    <w:rsid w:val="00E77AEC"/>
    <w:rsid w:val="00E82C03"/>
    <w:rsid w:val="00E8443E"/>
    <w:rsid w:val="00E87B05"/>
    <w:rsid w:val="00E94A19"/>
    <w:rsid w:val="00EA1A47"/>
    <w:rsid w:val="00EA4F8B"/>
    <w:rsid w:val="00EA67D3"/>
    <w:rsid w:val="00EA7F39"/>
    <w:rsid w:val="00EB0E93"/>
    <w:rsid w:val="00EB236F"/>
    <w:rsid w:val="00EB736E"/>
    <w:rsid w:val="00EC1513"/>
    <w:rsid w:val="00EC2C0C"/>
    <w:rsid w:val="00EC5757"/>
    <w:rsid w:val="00ED0367"/>
    <w:rsid w:val="00ED27CE"/>
    <w:rsid w:val="00ED3088"/>
    <w:rsid w:val="00ED56B5"/>
    <w:rsid w:val="00EE27E9"/>
    <w:rsid w:val="00EF0A04"/>
    <w:rsid w:val="00EF2A42"/>
    <w:rsid w:val="00EF3ACE"/>
    <w:rsid w:val="00EF690B"/>
    <w:rsid w:val="00F14C18"/>
    <w:rsid w:val="00F14D01"/>
    <w:rsid w:val="00F14FB0"/>
    <w:rsid w:val="00F167D4"/>
    <w:rsid w:val="00F3004E"/>
    <w:rsid w:val="00F32979"/>
    <w:rsid w:val="00F341CA"/>
    <w:rsid w:val="00F34F49"/>
    <w:rsid w:val="00F3609C"/>
    <w:rsid w:val="00F36A1E"/>
    <w:rsid w:val="00F36C73"/>
    <w:rsid w:val="00F373E8"/>
    <w:rsid w:val="00F41928"/>
    <w:rsid w:val="00F43DF5"/>
    <w:rsid w:val="00F50DB9"/>
    <w:rsid w:val="00F725CD"/>
    <w:rsid w:val="00F76F05"/>
    <w:rsid w:val="00F77C06"/>
    <w:rsid w:val="00F8179E"/>
    <w:rsid w:val="00F86737"/>
    <w:rsid w:val="00F869E1"/>
    <w:rsid w:val="00F90CD6"/>
    <w:rsid w:val="00FA4EFA"/>
    <w:rsid w:val="00FB2C36"/>
    <w:rsid w:val="00FC0313"/>
    <w:rsid w:val="00FC29F9"/>
    <w:rsid w:val="00FD06B3"/>
    <w:rsid w:val="00FD2303"/>
    <w:rsid w:val="00FD6143"/>
    <w:rsid w:val="00FF2280"/>
    <w:rsid w:val="00FF7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3A1C97-E51A-4CE6-A362-BFBEC8E6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328"/>
    <w:pPr>
      <w:jc w:val="both"/>
    </w:pPr>
    <w:rPr>
      <w:rFonts w:ascii="Times New Roman" w:eastAsia="Times New Roman" w:hAnsi="Times New Roman" w:cs="Times New Roman"/>
      <w:kern w:val="0"/>
      <w:sz w:val="24"/>
      <w:szCs w:val="20"/>
      <w:lang w:eastAsia="en-US"/>
    </w:rPr>
  </w:style>
  <w:style w:type="paragraph" w:styleId="1">
    <w:name w:val="heading 1"/>
    <w:basedOn w:val="a"/>
    <w:next w:val="a"/>
    <w:link w:val="1Char"/>
    <w:uiPriority w:val="9"/>
    <w:qFormat/>
    <w:rsid w:val="00C21F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1F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1F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21F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3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328"/>
    <w:rPr>
      <w:sz w:val="18"/>
      <w:szCs w:val="18"/>
    </w:rPr>
  </w:style>
  <w:style w:type="paragraph" w:styleId="a4">
    <w:name w:val="footer"/>
    <w:basedOn w:val="a"/>
    <w:link w:val="Char0"/>
    <w:uiPriority w:val="99"/>
    <w:unhideWhenUsed/>
    <w:rsid w:val="00283328"/>
    <w:pPr>
      <w:tabs>
        <w:tab w:val="center" w:pos="4153"/>
        <w:tab w:val="right" w:pos="8306"/>
      </w:tabs>
      <w:snapToGrid w:val="0"/>
      <w:jc w:val="left"/>
    </w:pPr>
    <w:rPr>
      <w:sz w:val="18"/>
      <w:szCs w:val="18"/>
    </w:rPr>
  </w:style>
  <w:style w:type="character" w:customStyle="1" w:styleId="Char0">
    <w:name w:val="页脚 Char"/>
    <w:basedOn w:val="a0"/>
    <w:link w:val="a4"/>
    <w:uiPriority w:val="99"/>
    <w:rsid w:val="00283328"/>
    <w:rPr>
      <w:sz w:val="18"/>
      <w:szCs w:val="18"/>
    </w:rPr>
  </w:style>
  <w:style w:type="character" w:styleId="a5">
    <w:name w:val="Hyperlink"/>
    <w:aliases w:val="超级链接"/>
    <w:basedOn w:val="a0"/>
    <w:uiPriority w:val="99"/>
    <w:rsid w:val="00283328"/>
    <w:rPr>
      <w:color w:val="0000FF"/>
      <w:u w:val="single"/>
    </w:rPr>
  </w:style>
  <w:style w:type="paragraph" w:styleId="a6">
    <w:name w:val="Title"/>
    <w:basedOn w:val="a"/>
    <w:next w:val="a"/>
    <w:link w:val="Char1"/>
    <w:qFormat/>
    <w:rsid w:val="00283328"/>
    <w:pPr>
      <w:spacing w:before="240" w:after="60"/>
      <w:jc w:val="center"/>
      <w:outlineLvl w:val="0"/>
    </w:pPr>
    <w:rPr>
      <w:rFonts w:ascii="Cambria" w:eastAsia="宋体" w:hAnsi="Cambria"/>
      <w:b/>
      <w:bCs/>
      <w:sz w:val="44"/>
      <w:szCs w:val="32"/>
    </w:rPr>
  </w:style>
  <w:style w:type="character" w:customStyle="1" w:styleId="Char1">
    <w:name w:val="标题 Char"/>
    <w:basedOn w:val="a0"/>
    <w:link w:val="a6"/>
    <w:rsid w:val="00283328"/>
    <w:rPr>
      <w:rFonts w:ascii="Cambria" w:eastAsia="宋体" w:hAnsi="Cambria" w:cs="Times New Roman"/>
      <w:b/>
      <w:bCs/>
      <w:kern w:val="0"/>
      <w:sz w:val="44"/>
      <w:szCs w:val="32"/>
      <w:lang w:eastAsia="en-US"/>
    </w:rPr>
  </w:style>
  <w:style w:type="paragraph" w:customStyle="1" w:styleId="a7">
    <w:name w:val="文档版本"/>
    <w:basedOn w:val="a"/>
    <w:rsid w:val="00283328"/>
    <w:pPr>
      <w:spacing w:before="120" w:after="120" w:line="360" w:lineRule="atLeast"/>
      <w:ind w:left="1701" w:firstLineChars="200" w:firstLine="200"/>
      <w:jc w:val="right"/>
    </w:pPr>
    <w:rPr>
      <w:rFonts w:ascii="Arial" w:eastAsia="宋体" w:hAnsi="Arial" w:cs="宋体"/>
      <w:kern w:val="2"/>
      <w:sz w:val="28"/>
      <w:lang w:eastAsia="zh-CN"/>
    </w:rPr>
  </w:style>
  <w:style w:type="paragraph" w:styleId="a8">
    <w:name w:val="List Paragraph"/>
    <w:basedOn w:val="a"/>
    <w:uiPriority w:val="34"/>
    <w:qFormat/>
    <w:rsid w:val="002D234D"/>
    <w:pPr>
      <w:ind w:firstLineChars="200" w:firstLine="420"/>
    </w:pPr>
  </w:style>
  <w:style w:type="character" w:customStyle="1" w:styleId="1Char">
    <w:name w:val="标题 1 Char"/>
    <w:basedOn w:val="a0"/>
    <w:link w:val="1"/>
    <w:uiPriority w:val="9"/>
    <w:rsid w:val="00C21F2F"/>
    <w:rPr>
      <w:rFonts w:ascii="Times New Roman" w:eastAsia="Times New Roman" w:hAnsi="Times New Roman" w:cs="Times New Roman"/>
      <w:b/>
      <w:bCs/>
      <w:kern w:val="44"/>
      <w:sz w:val="44"/>
      <w:szCs w:val="44"/>
      <w:lang w:eastAsia="en-US"/>
    </w:rPr>
  </w:style>
  <w:style w:type="character" w:customStyle="1" w:styleId="2Char">
    <w:name w:val="标题 2 Char"/>
    <w:basedOn w:val="a0"/>
    <w:link w:val="2"/>
    <w:uiPriority w:val="9"/>
    <w:rsid w:val="00C21F2F"/>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rsid w:val="00C21F2F"/>
    <w:rPr>
      <w:rFonts w:ascii="Times New Roman" w:eastAsia="Times New Roman" w:hAnsi="Times New Roman" w:cs="Times New Roman"/>
      <w:b/>
      <w:bCs/>
      <w:kern w:val="0"/>
      <w:sz w:val="32"/>
      <w:szCs w:val="32"/>
      <w:lang w:eastAsia="en-US"/>
    </w:rPr>
  </w:style>
  <w:style w:type="character" w:customStyle="1" w:styleId="4Char">
    <w:name w:val="标题 4 Char"/>
    <w:basedOn w:val="a0"/>
    <w:link w:val="4"/>
    <w:uiPriority w:val="9"/>
    <w:rsid w:val="00C21F2F"/>
    <w:rPr>
      <w:rFonts w:asciiTheme="majorHAnsi" w:eastAsiaTheme="majorEastAsia" w:hAnsiTheme="majorHAnsi" w:cstheme="majorBidi"/>
      <w:b/>
      <w:bCs/>
      <w:kern w:val="0"/>
      <w:sz w:val="28"/>
      <w:szCs w:val="28"/>
      <w:lang w:eastAsia="en-US"/>
    </w:rPr>
  </w:style>
  <w:style w:type="paragraph" w:styleId="a9">
    <w:name w:val="Normal (Web)"/>
    <w:basedOn w:val="a"/>
    <w:uiPriority w:val="99"/>
    <w:semiHidden/>
    <w:unhideWhenUsed/>
    <w:rsid w:val="00247130"/>
    <w:pPr>
      <w:spacing w:before="100" w:beforeAutospacing="1" w:after="100" w:afterAutospacing="1"/>
      <w:jc w:val="left"/>
    </w:pPr>
    <w:rPr>
      <w:rFonts w:ascii="宋体" w:eastAsia="宋体" w:hAnsi="宋体" w:cs="宋体"/>
      <w:szCs w:val="24"/>
      <w:lang w:eastAsia="zh-CN"/>
    </w:rPr>
  </w:style>
  <w:style w:type="paragraph" w:styleId="TOC">
    <w:name w:val="TOC Heading"/>
    <w:basedOn w:val="1"/>
    <w:next w:val="a"/>
    <w:uiPriority w:val="39"/>
    <w:unhideWhenUsed/>
    <w:qFormat/>
    <w:rsid w:val="00814A74"/>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0">
    <w:name w:val="toc 1"/>
    <w:basedOn w:val="a"/>
    <w:next w:val="a"/>
    <w:autoRedefine/>
    <w:uiPriority w:val="39"/>
    <w:unhideWhenUsed/>
    <w:rsid w:val="00814A74"/>
  </w:style>
  <w:style w:type="paragraph" w:styleId="30">
    <w:name w:val="toc 3"/>
    <w:basedOn w:val="a"/>
    <w:next w:val="a"/>
    <w:autoRedefine/>
    <w:uiPriority w:val="39"/>
    <w:unhideWhenUsed/>
    <w:rsid w:val="00814A74"/>
    <w:pPr>
      <w:ind w:leftChars="400" w:left="840"/>
    </w:pPr>
  </w:style>
  <w:style w:type="paragraph" w:styleId="40">
    <w:name w:val="toc 4"/>
    <w:basedOn w:val="a"/>
    <w:next w:val="a"/>
    <w:autoRedefine/>
    <w:uiPriority w:val="39"/>
    <w:unhideWhenUsed/>
    <w:rsid w:val="00814A74"/>
    <w:pPr>
      <w:tabs>
        <w:tab w:val="left" w:pos="1736"/>
        <w:tab w:val="right" w:leader="dot" w:pos="8630"/>
      </w:tabs>
      <w:ind w:leftChars="600" w:left="144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667">
      <w:bodyDiv w:val="1"/>
      <w:marLeft w:val="0"/>
      <w:marRight w:val="0"/>
      <w:marTop w:val="0"/>
      <w:marBottom w:val="0"/>
      <w:divBdr>
        <w:top w:val="none" w:sz="0" w:space="0" w:color="auto"/>
        <w:left w:val="none" w:sz="0" w:space="0" w:color="auto"/>
        <w:bottom w:val="none" w:sz="0" w:space="0" w:color="auto"/>
        <w:right w:val="none" w:sz="0" w:space="0" w:color="auto"/>
      </w:divBdr>
    </w:div>
    <w:div w:id="253053219">
      <w:bodyDiv w:val="1"/>
      <w:marLeft w:val="0"/>
      <w:marRight w:val="0"/>
      <w:marTop w:val="0"/>
      <w:marBottom w:val="0"/>
      <w:divBdr>
        <w:top w:val="none" w:sz="0" w:space="0" w:color="auto"/>
        <w:left w:val="none" w:sz="0" w:space="0" w:color="auto"/>
        <w:bottom w:val="none" w:sz="0" w:space="0" w:color="auto"/>
        <w:right w:val="none" w:sz="0" w:space="0" w:color="auto"/>
      </w:divBdr>
    </w:div>
    <w:div w:id="303124817">
      <w:bodyDiv w:val="1"/>
      <w:marLeft w:val="0"/>
      <w:marRight w:val="0"/>
      <w:marTop w:val="0"/>
      <w:marBottom w:val="0"/>
      <w:divBdr>
        <w:top w:val="none" w:sz="0" w:space="0" w:color="auto"/>
        <w:left w:val="none" w:sz="0" w:space="0" w:color="auto"/>
        <w:bottom w:val="none" w:sz="0" w:space="0" w:color="auto"/>
        <w:right w:val="none" w:sz="0" w:space="0" w:color="auto"/>
      </w:divBdr>
      <w:divsChild>
        <w:div w:id="1501462155">
          <w:marLeft w:val="0"/>
          <w:marRight w:val="0"/>
          <w:marTop w:val="0"/>
          <w:marBottom w:val="0"/>
          <w:divBdr>
            <w:top w:val="none" w:sz="0" w:space="0" w:color="auto"/>
            <w:left w:val="none" w:sz="0" w:space="0" w:color="auto"/>
            <w:bottom w:val="none" w:sz="0" w:space="0" w:color="auto"/>
            <w:right w:val="none" w:sz="0" w:space="0" w:color="auto"/>
          </w:divBdr>
        </w:div>
        <w:div w:id="1465344539">
          <w:marLeft w:val="0"/>
          <w:marRight w:val="0"/>
          <w:marTop w:val="0"/>
          <w:marBottom w:val="0"/>
          <w:divBdr>
            <w:top w:val="none" w:sz="0" w:space="0" w:color="auto"/>
            <w:left w:val="none" w:sz="0" w:space="0" w:color="auto"/>
            <w:bottom w:val="none" w:sz="0" w:space="0" w:color="auto"/>
            <w:right w:val="none" w:sz="0" w:space="0" w:color="auto"/>
          </w:divBdr>
        </w:div>
        <w:div w:id="1154419016">
          <w:marLeft w:val="0"/>
          <w:marRight w:val="0"/>
          <w:marTop w:val="0"/>
          <w:marBottom w:val="0"/>
          <w:divBdr>
            <w:top w:val="none" w:sz="0" w:space="0" w:color="auto"/>
            <w:left w:val="none" w:sz="0" w:space="0" w:color="auto"/>
            <w:bottom w:val="none" w:sz="0" w:space="0" w:color="auto"/>
            <w:right w:val="none" w:sz="0" w:space="0" w:color="auto"/>
          </w:divBdr>
        </w:div>
      </w:divsChild>
    </w:div>
    <w:div w:id="757021754">
      <w:bodyDiv w:val="1"/>
      <w:marLeft w:val="0"/>
      <w:marRight w:val="0"/>
      <w:marTop w:val="0"/>
      <w:marBottom w:val="0"/>
      <w:divBdr>
        <w:top w:val="none" w:sz="0" w:space="0" w:color="auto"/>
        <w:left w:val="none" w:sz="0" w:space="0" w:color="auto"/>
        <w:bottom w:val="none" w:sz="0" w:space="0" w:color="auto"/>
        <w:right w:val="none" w:sz="0" w:space="0" w:color="auto"/>
      </w:divBdr>
      <w:divsChild>
        <w:div w:id="417604899">
          <w:marLeft w:val="0"/>
          <w:marRight w:val="0"/>
          <w:marTop w:val="0"/>
          <w:marBottom w:val="0"/>
          <w:divBdr>
            <w:top w:val="none" w:sz="0" w:space="0" w:color="auto"/>
            <w:left w:val="none" w:sz="0" w:space="0" w:color="auto"/>
            <w:bottom w:val="none" w:sz="0" w:space="0" w:color="auto"/>
            <w:right w:val="none" w:sz="0" w:space="0" w:color="auto"/>
          </w:divBdr>
        </w:div>
        <w:div w:id="1287855057">
          <w:marLeft w:val="0"/>
          <w:marRight w:val="0"/>
          <w:marTop w:val="0"/>
          <w:marBottom w:val="0"/>
          <w:divBdr>
            <w:top w:val="none" w:sz="0" w:space="0" w:color="auto"/>
            <w:left w:val="none" w:sz="0" w:space="0" w:color="auto"/>
            <w:bottom w:val="none" w:sz="0" w:space="0" w:color="auto"/>
            <w:right w:val="none" w:sz="0" w:space="0" w:color="auto"/>
          </w:divBdr>
        </w:div>
        <w:div w:id="782922217">
          <w:marLeft w:val="0"/>
          <w:marRight w:val="0"/>
          <w:marTop w:val="0"/>
          <w:marBottom w:val="0"/>
          <w:divBdr>
            <w:top w:val="none" w:sz="0" w:space="0" w:color="auto"/>
            <w:left w:val="none" w:sz="0" w:space="0" w:color="auto"/>
            <w:bottom w:val="none" w:sz="0" w:space="0" w:color="auto"/>
            <w:right w:val="none" w:sz="0" w:space="0" w:color="auto"/>
          </w:divBdr>
        </w:div>
        <w:div w:id="825701744">
          <w:marLeft w:val="0"/>
          <w:marRight w:val="0"/>
          <w:marTop w:val="0"/>
          <w:marBottom w:val="0"/>
          <w:divBdr>
            <w:top w:val="none" w:sz="0" w:space="0" w:color="auto"/>
            <w:left w:val="none" w:sz="0" w:space="0" w:color="auto"/>
            <w:bottom w:val="none" w:sz="0" w:space="0" w:color="auto"/>
            <w:right w:val="none" w:sz="0" w:space="0" w:color="auto"/>
          </w:divBdr>
        </w:div>
      </w:divsChild>
    </w:div>
    <w:div w:id="1038706095">
      <w:bodyDiv w:val="1"/>
      <w:marLeft w:val="0"/>
      <w:marRight w:val="0"/>
      <w:marTop w:val="0"/>
      <w:marBottom w:val="0"/>
      <w:divBdr>
        <w:top w:val="none" w:sz="0" w:space="0" w:color="auto"/>
        <w:left w:val="none" w:sz="0" w:space="0" w:color="auto"/>
        <w:bottom w:val="none" w:sz="0" w:space="0" w:color="auto"/>
        <w:right w:val="none" w:sz="0" w:space="0" w:color="auto"/>
      </w:divBdr>
      <w:divsChild>
        <w:div w:id="788086222">
          <w:marLeft w:val="0"/>
          <w:marRight w:val="0"/>
          <w:marTop w:val="0"/>
          <w:marBottom w:val="0"/>
          <w:divBdr>
            <w:top w:val="none" w:sz="0" w:space="0" w:color="auto"/>
            <w:left w:val="none" w:sz="0" w:space="0" w:color="auto"/>
            <w:bottom w:val="none" w:sz="0" w:space="0" w:color="auto"/>
            <w:right w:val="none" w:sz="0" w:space="0" w:color="auto"/>
          </w:divBdr>
        </w:div>
        <w:div w:id="602153373">
          <w:marLeft w:val="0"/>
          <w:marRight w:val="0"/>
          <w:marTop w:val="0"/>
          <w:marBottom w:val="0"/>
          <w:divBdr>
            <w:top w:val="none" w:sz="0" w:space="0" w:color="auto"/>
            <w:left w:val="none" w:sz="0" w:space="0" w:color="auto"/>
            <w:bottom w:val="none" w:sz="0" w:space="0" w:color="auto"/>
            <w:right w:val="none" w:sz="0" w:space="0" w:color="auto"/>
          </w:divBdr>
        </w:div>
        <w:div w:id="202596744">
          <w:marLeft w:val="0"/>
          <w:marRight w:val="0"/>
          <w:marTop w:val="0"/>
          <w:marBottom w:val="0"/>
          <w:divBdr>
            <w:top w:val="none" w:sz="0" w:space="0" w:color="auto"/>
            <w:left w:val="none" w:sz="0" w:space="0" w:color="auto"/>
            <w:bottom w:val="none" w:sz="0" w:space="0" w:color="auto"/>
            <w:right w:val="none" w:sz="0" w:space="0" w:color="auto"/>
          </w:divBdr>
        </w:div>
      </w:divsChild>
    </w:div>
    <w:div w:id="1144085290">
      <w:bodyDiv w:val="1"/>
      <w:marLeft w:val="0"/>
      <w:marRight w:val="0"/>
      <w:marTop w:val="0"/>
      <w:marBottom w:val="0"/>
      <w:divBdr>
        <w:top w:val="none" w:sz="0" w:space="0" w:color="auto"/>
        <w:left w:val="none" w:sz="0" w:space="0" w:color="auto"/>
        <w:bottom w:val="none" w:sz="0" w:space="0" w:color="auto"/>
        <w:right w:val="none" w:sz="0" w:space="0" w:color="auto"/>
      </w:divBdr>
      <w:divsChild>
        <w:div w:id="521356924">
          <w:marLeft w:val="0"/>
          <w:marRight w:val="0"/>
          <w:marTop w:val="0"/>
          <w:marBottom w:val="0"/>
          <w:divBdr>
            <w:top w:val="none" w:sz="0" w:space="0" w:color="auto"/>
            <w:left w:val="none" w:sz="0" w:space="0" w:color="auto"/>
            <w:bottom w:val="none" w:sz="0" w:space="0" w:color="auto"/>
            <w:right w:val="none" w:sz="0" w:space="0" w:color="auto"/>
          </w:divBdr>
        </w:div>
        <w:div w:id="841699251">
          <w:marLeft w:val="0"/>
          <w:marRight w:val="0"/>
          <w:marTop w:val="0"/>
          <w:marBottom w:val="0"/>
          <w:divBdr>
            <w:top w:val="none" w:sz="0" w:space="0" w:color="auto"/>
            <w:left w:val="none" w:sz="0" w:space="0" w:color="auto"/>
            <w:bottom w:val="none" w:sz="0" w:space="0" w:color="auto"/>
            <w:right w:val="none" w:sz="0" w:space="0" w:color="auto"/>
          </w:divBdr>
        </w:div>
        <w:div w:id="843202943">
          <w:marLeft w:val="0"/>
          <w:marRight w:val="0"/>
          <w:marTop w:val="0"/>
          <w:marBottom w:val="0"/>
          <w:divBdr>
            <w:top w:val="none" w:sz="0" w:space="0" w:color="auto"/>
            <w:left w:val="none" w:sz="0" w:space="0" w:color="auto"/>
            <w:bottom w:val="none" w:sz="0" w:space="0" w:color="auto"/>
            <w:right w:val="none" w:sz="0" w:space="0" w:color="auto"/>
          </w:divBdr>
        </w:div>
        <w:div w:id="1372610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2767B-5003-40EA-BCB1-AF427D91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7730</TotalTime>
  <Pages>22</Pages>
  <Words>1881</Words>
  <Characters>10725</Characters>
  <Application>Microsoft Office Word</Application>
  <DocSecurity>0</DocSecurity>
  <Lines>89</Lines>
  <Paragraphs>25</Paragraphs>
  <ScaleCrop>false</ScaleCrop>
  <Company>sprd</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Longhua Mai</dc:creator>
  <cp:keywords/>
  <dc:description/>
  <cp:lastModifiedBy>Ling, Mingmin (凌明敏)</cp:lastModifiedBy>
  <cp:revision>446</cp:revision>
  <dcterms:created xsi:type="dcterms:W3CDTF">2018-09-07T02:31:00Z</dcterms:created>
  <dcterms:modified xsi:type="dcterms:W3CDTF">2019-04-12T05:41:00Z</dcterms:modified>
</cp:coreProperties>
</file>